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1B" w:rsidRPr="00F1118C" w:rsidRDefault="00DC351B" w:rsidP="00DC351B">
      <w:pPr>
        <w:pStyle w:val="Ttulo"/>
        <w:framePr w:w="9361" w:h="631" w:hRule="exact" w:wrap="notBeside" w:x="1308" w:y="-479"/>
        <w:spacing w:line="276" w:lineRule="auto"/>
        <w:rPr>
          <w:color w:val="000000" w:themeColor="text1"/>
        </w:rPr>
      </w:pPr>
      <w:r w:rsidRPr="00F1118C">
        <w:rPr>
          <w:color w:val="000000" w:themeColor="text1"/>
          <w:lang w:val="es-CO"/>
        </w:rPr>
        <w:t>ROBOT SEGUIDOR DE LINEA</w:t>
      </w:r>
    </w:p>
    <w:p w:rsidR="00B6669A" w:rsidRPr="008362F8" w:rsidRDefault="00B6669A" w:rsidP="00DC351B">
      <w:pPr>
        <w:pStyle w:val="Authors"/>
        <w:framePr w:w="10275" w:h="1096" w:hRule="exact" w:wrap="notBeside" w:x="744" w:y="266"/>
      </w:pPr>
      <w:r w:rsidRPr="008362F8">
        <w:t>Román H. Jhoan Cód.</w:t>
      </w:r>
      <w:r w:rsidRPr="008362F8">
        <w:rPr>
          <w:sz w:val="20"/>
          <w:szCs w:val="20"/>
        </w:rPr>
        <w:t>1094949367</w:t>
      </w:r>
      <w:r w:rsidRPr="008362F8">
        <w:t xml:space="preserve">, Velásquez G. Juan Cód. </w:t>
      </w:r>
      <w:r w:rsidRPr="008362F8">
        <w:rPr>
          <w:sz w:val="20"/>
          <w:szCs w:val="20"/>
        </w:rPr>
        <w:t>1098310202</w:t>
      </w:r>
      <w:r w:rsidRPr="008362F8">
        <w:t xml:space="preserve">, </w:t>
      </w:r>
      <w:r w:rsidR="00DC351B" w:rsidRPr="00F1118C">
        <w:rPr>
          <w:color w:val="000000" w:themeColor="text1"/>
        </w:rPr>
        <w:t>Morcillo O. Esneyder</w:t>
      </w:r>
      <w:r w:rsidR="00DC351B">
        <w:rPr>
          <w:color w:val="000000" w:themeColor="text1"/>
        </w:rPr>
        <w:t xml:space="preserve"> Cod. 109495146</w:t>
      </w:r>
    </w:p>
    <w:p w:rsidR="00DC351B" w:rsidRPr="00F1118C" w:rsidRDefault="00DC351B" w:rsidP="00DC351B">
      <w:pPr>
        <w:spacing w:line="276" w:lineRule="auto"/>
        <w:jc w:val="both"/>
        <w:rPr>
          <w:b/>
          <w:color w:val="000000" w:themeColor="text1"/>
          <w:sz w:val="22"/>
          <w:szCs w:val="22"/>
        </w:rPr>
      </w:pPr>
      <w:r w:rsidRPr="00F1118C">
        <w:rPr>
          <w:b/>
          <w:i/>
          <w:iCs/>
          <w:color w:val="000000" w:themeColor="text1"/>
          <w:sz w:val="22"/>
          <w:szCs w:val="22"/>
        </w:rPr>
        <w:t>Resumen</w:t>
      </w:r>
      <w:r w:rsidRPr="00F1118C">
        <w:rPr>
          <w:b/>
          <w:color w:val="000000" w:themeColor="text1"/>
          <w:sz w:val="22"/>
          <w:szCs w:val="22"/>
        </w:rPr>
        <w:t>—</w:t>
      </w:r>
      <w:r w:rsidRPr="00F1118C">
        <w:rPr>
          <w:color w:val="000000" w:themeColor="text1"/>
          <w:sz w:val="22"/>
          <w:szCs w:val="22"/>
        </w:rPr>
        <w:t xml:space="preserve"> </w:t>
      </w:r>
      <w:r w:rsidRPr="00F1118C">
        <w:rPr>
          <w:b/>
          <w:color w:val="000000" w:themeColor="text1"/>
          <w:sz w:val="22"/>
          <w:szCs w:val="22"/>
        </w:rPr>
        <w:t xml:space="preserve">En el presente informe se dará a conocer los aspectos más relevantes del diseño de un robot seguidor de línea, haciendo uso de códigos programados en lenguaje c en las tarjetas Arduino, de igual forma hallar el objetivo primordial de funcionamiento por medio de los componentes electrónicos a implementar.  </w:t>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 xml:space="preserve"> </w:t>
      </w:r>
    </w:p>
    <w:p w:rsidR="00DC351B" w:rsidRPr="00F1118C" w:rsidRDefault="00DC351B" w:rsidP="00DC351B">
      <w:pPr>
        <w:spacing w:line="276" w:lineRule="auto"/>
        <w:jc w:val="both"/>
        <w:rPr>
          <w:color w:val="000000" w:themeColor="text1"/>
        </w:rPr>
      </w:pPr>
    </w:p>
    <w:p w:rsidR="00DC351B" w:rsidRPr="00F1118C" w:rsidRDefault="00DC351B" w:rsidP="00DC351B">
      <w:pPr>
        <w:pStyle w:val="IndexTerms"/>
        <w:spacing w:line="276" w:lineRule="auto"/>
        <w:jc w:val="left"/>
        <w:rPr>
          <w:color w:val="000000" w:themeColor="text1"/>
          <w:sz w:val="20"/>
          <w:szCs w:val="20"/>
        </w:rPr>
      </w:pPr>
      <w:bookmarkStart w:id="0" w:name="PointTmp"/>
      <w:r w:rsidRPr="00F1118C">
        <w:rPr>
          <w:i/>
          <w:iCs/>
          <w:color w:val="000000" w:themeColor="text1"/>
          <w:sz w:val="20"/>
          <w:szCs w:val="20"/>
        </w:rPr>
        <w:t>Índice de términos</w:t>
      </w:r>
      <w:r w:rsidRPr="00F1118C">
        <w:rPr>
          <w:color w:val="000000" w:themeColor="text1"/>
          <w:sz w:val="20"/>
          <w:szCs w:val="20"/>
        </w:rPr>
        <w:t xml:space="preserve">— Tarjeta Arduino, Módulos, Ensamble, . </w:t>
      </w:r>
    </w:p>
    <w:p w:rsidR="00DC351B" w:rsidRPr="00F1118C" w:rsidRDefault="00DC351B" w:rsidP="00DC351B">
      <w:pPr>
        <w:spacing w:line="276" w:lineRule="auto"/>
        <w:jc w:val="both"/>
        <w:rPr>
          <w:color w:val="000000" w:themeColor="text1"/>
        </w:rPr>
      </w:pPr>
    </w:p>
    <w:bookmarkEnd w:id="0"/>
    <w:p w:rsidR="00DC351B" w:rsidRPr="00F1118C" w:rsidRDefault="00DC351B" w:rsidP="00DC351B">
      <w:pPr>
        <w:pStyle w:val="Ttulo1"/>
        <w:spacing w:line="276" w:lineRule="auto"/>
        <w:rPr>
          <w:b/>
          <w:color w:val="000000" w:themeColor="text1"/>
          <w:sz w:val="28"/>
          <w:szCs w:val="28"/>
        </w:rPr>
      </w:pPr>
      <w:r w:rsidRPr="00F1118C">
        <w:rPr>
          <w:b/>
          <w:color w:val="000000" w:themeColor="text1"/>
          <w:sz w:val="28"/>
          <w:szCs w:val="28"/>
        </w:rPr>
        <w:t>Introducción</w:t>
      </w:r>
    </w:p>
    <w:p w:rsidR="00DC351B" w:rsidRPr="00DC5739" w:rsidRDefault="00DC351B" w:rsidP="00DC351B">
      <w:pPr>
        <w:shd w:val="clear" w:color="auto" w:fill="FFFFFF"/>
        <w:autoSpaceDE/>
        <w:autoSpaceDN/>
        <w:spacing w:line="276" w:lineRule="auto"/>
        <w:jc w:val="both"/>
        <w:rPr>
          <w:color w:val="000000" w:themeColor="text1"/>
          <w:lang w:eastAsia="es-CO"/>
        </w:rPr>
      </w:pPr>
    </w:p>
    <w:p w:rsidR="00DC351B" w:rsidRPr="00441C34" w:rsidRDefault="00DC351B" w:rsidP="00441C34">
      <w:pPr>
        <w:jc w:val="both"/>
        <w:rPr>
          <w:spacing w:val="15"/>
          <w:sz w:val="22"/>
          <w:szCs w:val="22"/>
          <w:bdr w:val="none" w:sz="0" w:space="0" w:color="auto" w:frame="1"/>
          <w:lang w:eastAsia="es-CO"/>
        </w:rPr>
      </w:pPr>
      <w:r w:rsidRPr="00441C34">
        <w:rPr>
          <w:sz w:val="22"/>
          <w:szCs w:val="22"/>
          <w:bdr w:val="none" w:sz="0" w:space="0" w:color="auto" w:frame="1"/>
          <w:lang w:eastAsia="es-CO"/>
        </w:rPr>
        <w:t xml:space="preserve">Hoy en día en las empresas de mayor reconocimiento mundial, </w:t>
      </w:r>
      <w:r w:rsidRPr="00441C34">
        <w:rPr>
          <w:spacing w:val="15"/>
          <w:sz w:val="22"/>
          <w:szCs w:val="22"/>
          <w:bdr w:val="none" w:sz="0" w:space="0" w:color="auto" w:frame="1"/>
          <w:lang w:eastAsia="es-CO"/>
        </w:rPr>
        <w:t xml:space="preserve">podemos </w:t>
      </w:r>
      <w:r w:rsidRPr="00441C34">
        <w:rPr>
          <w:sz w:val="22"/>
          <w:szCs w:val="22"/>
          <w:bdr w:val="none" w:sz="0" w:space="0" w:color="auto" w:frame="1"/>
          <w:lang w:eastAsia="es-CO"/>
        </w:rPr>
        <w:t xml:space="preserve">observar la actividad y trabajo de robots; maquinas hechas por el hombre </w:t>
      </w:r>
      <w:r w:rsidRPr="00441C34">
        <w:rPr>
          <w:spacing w:val="15"/>
          <w:sz w:val="22"/>
          <w:szCs w:val="22"/>
          <w:bdr w:val="none" w:sz="0" w:space="0" w:color="auto" w:frame="1"/>
          <w:lang w:eastAsia="es-CO"/>
        </w:rPr>
        <w:t>que se encargan de facilitar o incluso realizar completamente las tareas humanas de mayor riesgo, peligro y esfuerzo. Tareas que para el hombre resultan difíciles y tediosas de emprender, lo cual económicamente genera gastos, las empresas u organismos de cualquier índole lo que buscan es reducir gastos, pero no disminuir la calidad de sus trabajos. En contexto cada vez que surge un problema no tan grave, ya que cuentan con recursos modernos que nos permiten acceder a mecanismos fáciles de manejar construir y adquirir.</w:t>
      </w:r>
    </w:p>
    <w:p w:rsidR="00DC351B" w:rsidRPr="00441C34" w:rsidRDefault="00DC351B" w:rsidP="00441C34">
      <w:pPr>
        <w:jc w:val="both"/>
        <w:rPr>
          <w:spacing w:val="15"/>
          <w:sz w:val="22"/>
          <w:szCs w:val="22"/>
          <w:bdr w:val="none" w:sz="0" w:space="0" w:color="auto" w:frame="1"/>
          <w:lang w:eastAsia="es-CO"/>
        </w:rPr>
      </w:pPr>
    </w:p>
    <w:p w:rsidR="00DC351B" w:rsidRPr="00441C34" w:rsidRDefault="00DC351B" w:rsidP="00441C34">
      <w:pPr>
        <w:jc w:val="both"/>
        <w:rPr>
          <w:spacing w:val="15"/>
          <w:sz w:val="22"/>
          <w:szCs w:val="22"/>
          <w:bdr w:val="none" w:sz="0" w:space="0" w:color="auto" w:frame="1"/>
          <w:lang w:eastAsia="es-CO"/>
        </w:rPr>
      </w:pPr>
    </w:p>
    <w:p w:rsidR="00DC351B" w:rsidRPr="00441C34" w:rsidRDefault="00DC351B" w:rsidP="00441C34">
      <w:pPr>
        <w:jc w:val="both"/>
        <w:rPr>
          <w:spacing w:val="15"/>
          <w:sz w:val="22"/>
          <w:szCs w:val="22"/>
          <w:bdr w:val="none" w:sz="0" w:space="0" w:color="auto" w:frame="1"/>
          <w:lang w:eastAsia="es-CO"/>
        </w:rPr>
      </w:pPr>
      <w:r w:rsidRPr="00441C34">
        <w:rPr>
          <w:spacing w:val="15"/>
          <w:sz w:val="22"/>
          <w:szCs w:val="22"/>
          <w:bdr w:val="none" w:sz="0" w:space="0" w:color="auto" w:frame="1"/>
          <w:lang w:eastAsia="es-CO"/>
        </w:rPr>
        <w:t xml:space="preserve">La robótica y la electrónica son áreas importantes en la historia del planeta ya que en todos los campos nos permite crear una cantidad ilimitada de aplicaciones prácticas, las podemos utilizar en nuestra vida cotidiana dándose por hecho. En el caso de los seguidores de línea nos </w:t>
      </w:r>
    </w:p>
    <w:p w:rsidR="00DC351B" w:rsidRPr="00441C34" w:rsidRDefault="00DC351B" w:rsidP="00441C34">
      <w:pPr>
        <w:jc w:val="both"/>
        <w:rPr>
          <w:spacing w:val="15"/>
          <w:sz w:val="22"/>
          <w:szCs w:val="22"/>
          <w:bdr w:val="none" w:sz="0" w:space="0" w:color="auto" w:frame="1"/>
          <w:lang w:eastAsia="es-CO"/>
        </w:rPr>
      </w:pPr>
    </w:p>
    <w:p w:rsidR="00DC351B" w:rsidRPr="00DC351B" w:rsidRDefault="00441C34" w:rsidP="00441C34">
      <w:pPr>
        <w:jc w:val="both"/>
        <w:rPr>
          <w:spacing w:val="15"/>
          <w:bdr w:val="none" w:sz="0" w:space="0" w:color="auto" w:frame="1"/>
          <w:lang w:eastAsia="es-CO"/>
        </w:rPr>
      </w:pPr>
      <w:r w:rsidRPr="00441C34">
        <w:rPr>
          <w:spacing w:val="15"/>
          <w:sz w:val="22"/>
          <w:szCs w:val="22"/>
          <w:bdr w:val="none" w:sz="0" w:space="0" w:color="auto" w:frame="1"/>
          <w:lang w:eastAsia="es-CO"/>
        </w:rPr>
        <w:t>Permite</w:t>
      </w:r>
      <w:r w:rsidR="00DC351B" w:rsidRPr="00441C34">
        <w:rPr>
          <w:spacing w:val="15"/>
          <w:sz w:val="22"/>
          <w:szCs w:val="22"/>
          <w:bdr w:val="none" w:sz="0" w:space="0" w:color="auto" w:frame="1"/>
          <w:lang w:eastAsia="es-CO"/>
        </w:rPr>
        <w:t xml:space="preserve"> aproximarnos a la programación y a la aplicación de la teoría estudiada el cual se  presentan alternativas que puedan satisfacer las necesidades planteadas a nuestro proyecto.</w:t>
      </w:r>
      <w:r w:rsidR="00DC351B" w:rsidRPr="00F1118C">
        <w:rPr>
          <w:bdr w:val="none" w:sz="0" w:space="0" w:color="auto" w:frame="1"/>
          <w:lang w:eastAsia="es-CO"/>
        </w:rPr>
        <w:t xml:space="preserve"> </w:t>
      </w:r>
    </w:p>
    <w:p w:rsidR="00DC351B" w:rsidRPr="00F1118C" w:rsidRDefault="00DC351B" w:rsidP="00441C34">
      <w:pPr>
        <w:spacing w:line="276" w:lineRule="auto"/>
        <w:jc w:val="both"/>
        <w:rPr>
          <w:color w:val="000000" w:themeColor="text1"/>
        </w:rPr>
      </w:pPr>
      <w:r w:rsidRPr="00F1118C">
        <w:rPr>
          <w:color w:val="000000" w:themeColor="text1"/>
        </w:rPr>
        <w:t xml:space="preserve">. </w:t>
      </w:r>
    </w:p>
    <w:p w:rsidR="00DC351B" w:rsidRPr="00F1118C" w:rsidRDefault="00DC351B" w:rsidP="00DC351B">
      <w:pPr>
        <w:spacing w:line="276" w:lineRule="auto"/>
        <w:jc w:val="both"/>
        <w:rPr>
          <w:color w:val="000000" w:themeColor="text1"/>
          <w:sz w:val="22"/>
          <w:szCs w:val="22"/>
        </w:rPr>
      </w:pPr>
    </w:p>
    <w:p w:rsidR="00DC351B" w:rsidRPr="00441C34" w:rsidRDefault="00DC351B" w:rsidP="00441C34">
      <w:pPr>
        <w:jc w:val="both"/>
        <w:rPr>
          <w:sz w:val="22"/>
          <w:szCs w:val="22"/>
        </w:rPr>
      </w:pPr>
      <w:r w:rsidRPr="00441C34">
        <w:rPr>
          <w:sz w:val="22"/>
          <w:szCs w:val="22"/>
        </w:rPr>
        <w:t>Objetivos</w:t>
      </w: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Objetivo General</w:t>
      </w: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Implementar un robot seguidor de línea, cuyas características cumplan requerimientos con respecto a modos de programación, iniciativa, ensamble y funcionamiento concerniente a esta tecnología muy común en la ingeniería.</w:t>
      </w:r>
    </w:p>
    <w:p w:rsidR="00DC351B" w:rsidRPr="00441C34" w:rsidRDefault="00DC351B" w:rsidP="00441C34">
      <w:pPr>
        <w:jc w:val="both"/>
        <w:rPr>
          <w:sz w:val="22"/>
          <w:szCs w:val="22"/>
        </w:rPr>
      </w:pP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Objetivos Específicos</w:t>
      </w:r>
    </w:p>
    <w:p w:rsidR="00DC351B" w:rsidRPr="00441C34" w:rsidRDefault="00DC351B" w:rsidP="00441C34">
      <w:pPr>
        <w:jc w:val="both"/>
        <w:rPr>
          <w:sz w:val="22"/>
          <w:szCs w:val="22"/>
        </w:rPr>
      </w:pPr>
    </w:p>
    <w:p w:rsidR="00DC351B" w:rsidRPr="00441C34" w:rsidRDefault="00DC351B" w:rsidP="00441C34">
      <w:pPr>
        <w:jc w:val="both"/>
        <w:rPr>
          <w:sz w:val="22"/>
          <w:szCs w:val="22"/>
          <w:lang w:eastAsia="es-CO"/>
        </w:rPr>
      </w:pPr>
      <w:r w:rsidRPr="00441C34">
        <w:rPr>
          <w:sz w:val="22"/>
          <w:szCs w:val="22"/>
          <w:bdr w:val="none" w:sz="0" w:space="0" w:color="auto" w:frame="1"/>
          <w:lang w:eastAsia="es-CO"/>
        </w:rPr>
        <w:t>Obtener un seguidor de línea que siga un camino marcado con líneas negras utilizando códigos de programación en tarjeta Arduino.</w:t>
      </w:r>
    </w:p>
    <w:p w:rsidR="00DC351B" w:rsidRPr="00441C34" w:rsidRDefault="00DC351B" w:rsidP="00441C34">
      <w:pPr>
        <w:jc w:val="both"/>
        <w:rPr>
          <w:sz w:val="22"/>
          <w:szCs w:val="22"/>
          <w:lang w:eastAsia="es-CO"/>
        </w:rPr>
      </w:pPr>
    </w:p>
    <w:p w:rsidR="00DC351B" w:rsidRPr="00441C34" w:rsidRDefault="00DC351B" w:rsidP="00441C34">
      <w:pPr>
        <w:jc w:val="both"/>
        <w:rPr>
          <w:sz w:val="22"/>
          <w:szCs w:val="22"/>
          <w:bdr w:val="none" w:sz="0" w:space="0" w:color="auto" w:frame="1"/>
          <w:lang w:eastAsia="es-CO"/>
        </w:rPr>
      </w:pPr>
      <w:r w:rsidRPr="00441C34">
        <w:rPr>
          <w:sz w:val="22"/>
          <w:szCs w:val="22"/>
          <w:bdr w:val="none" w:sz="0" w:space="0" w:color="auto" w:frame="1"/>
          <w:lang w:eastAsia="es-CO"/>
        </w:rPr>
        <w:t>Adaptar los sensores necesarios para detectar las líneas negras con respecto al fondo blanco y activar el funcionamiento correspondiente.</w:t>
      </w:r>
    </w:p>
    <w:p w:rsidR="00DC351B" w:rsidRPr="00441C34" w:rsidRDefault="00DC351B" w:rsidP="00441C34">
      <w:pPr>
        <w:jc w:val="both"/>
        <w:rPr>
          <w:sz w:val="22"/>
          <w:szCs w:val="22"/>
          <w:bdr w:val="none" w:sz="0" w:space="0" w:color="auto" w:frame="1"/>
          <w:lang w:eastAsia="es-CO"/>
        </w:rPr>
      </w:pP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marco teórico</w:t>
      </w: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Todos los rastreadores basan su funcionamiento en los sensores. Sin embargo, dependiendo de la complejidad del recorrido, el robot debe ser más o menos complejo (y, por ende, utilizar más o menos sensores).</w:t>
      </w:r>
    </w:p>
    <w:p w:rsidR="00DC351B" w:rsidRPr="00441C34" w:rsidRDefault="00DC351B" w:rsidP="00441C34">
      <w:pPr>
        <w:jc w:val="both"/>
        <w:rPr>
          <w:sz w:val="22"/>
          <w:szCs w:val="22"/>
        </w:rPr>
      </w:pPr>
      <w:r w:rsidRPr="00441C34">
        <w:rPr>
          <w:sz w:val="22"/>
          <w:szCs w:val="22"/>
        </w:rPr>
        <w:t>Los rastreadores más simples utilizan 2 sensores, ubicados en la parte inferior de la estructura, uno junto al otro. Cuando uno de los dos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Estos robots tienen la capacidad de seguir una l</w:t>
      </w:r>
      <w:r w:rsidRPr="00441C34">
        <w:rPr>
          <w:rStyle w:val="ff4"/>
          <w:color w:val="000000" w:themeColor="text1"/>
          <w:sz w:val="22"/>
          <w:szCs w:val="22"/>
        </w:rPr>
        <w:t>í</w:t>
      </w:r>
      <w:r w:rsidRPr="00441C34">
        <w:rPr>
          <w:sz w:val="22"/>
          <w:szCs w:val="22"/>
        </w:rPr>
        <w:t>nea marcada en el suelo (normalmente una l</w:t>
      </w:r>
      <w:r w:rsidRPr="00441C34">
        <w:rPr>
          <w:rStyle w:val="ff4"/>
          <w:color w:val="000000" w:themeColor="text1"/>
          <w:sz w:val="22"/>
          <w:szCs w:val="22"/>
        </w:rPr>
        <w:t>í</w:t>
      </w:r>
      <w:r w:rsidRPr="00441C34">
        <w:rPr>
          <w:sz w:val="22"/>
          <w:szCs w:val="22"/>
        </w:rPr>
        <w:t xml:space="preserve">nea negra sobre un fondo blanco). </w:t>
      </w:r>
    </w:p>
    <w:p w:rsidR="00DC351B" w:rsidRPr="00441C34" w:rsidRDefault="00DC351B" w:rsidP="00441C34">
      <w:pPr>
        <w:jc w:val="both"/>
        <w:rPr>
          <w:sz w:val="22"/>
          <w:szCs w:val="22"/>
        </w:rPr>
      </w:pP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III.1 Estructura b</w:t>
      </w:r>
      <w:r w:rsidRPr="00441C34">
        <w:rPr>
          <w:rStyle w:val="ff4"/>
          <w:b/>
          <w:color w:val="000000" w:themeColor="text1"/>
          <w:sz w:val="22"/>
          <w:szCs w:val="22"/>
        </w:rPr>
        <w:t>á</w:t>
      </w:r>
      <w:r w:rsidRPr="00441C34">
        <w:rPr>
          <w:sz w:val="22"/>
          <w:szCs w:val="22"/>
        </w:rPr>
        <w:t>sica</w:t>
      </w:r>
    </w:p>
    <w:p w:rsidR="00DC351B" w:rsidRPr="00441C34" w:rsidRDefault="00DC351B" w:rsidP="00441C34">
      <w:pPr>
        <w:jc w:val="both"/>
        <w:rPr>
          <w:sz w:val="22"/>
          <w:szCs w:val="22"/>
        </w:rPr>
      </w:pPr>
    </w:p>
    <w:p w:rsidR="00DC351B" w:rsidRPr="00441C34" w:rsidRDefault="00DC351B" w:rsidP="00441C34">
      <w:pPr>
        <w:jc w:val="both"/>
        <w:rPr>
          <w:sz w:val="22"/>
          <w:szCs w:val="22"/>
        </w:rPr>
      </w:pPr>
      <w:r w:rsidRPr="00441C34">
        <w:rPr>
          <w:sz w:val="22"/>
          <w:szCs w:val="22"/>
        </w:rPr>
        <w:t>Estos robots pueden variar desde los m</w:t>
      </w:r>
      <w:r w:rsidRPr="00441C34">
        <w:rPr>
          <w:rStyle w:val="ff4"/>
          <w:color w:val="000000" w:themeColor="text1"/>
          <w:sz w:val="22"/>
          <w:szCs w:val="22"/>
        </w:rPr>
        <w:t>á</w:t>
      </w:r>
      <w:r w:rsidRPr="00441C34">
        <w:rPr>
          <w:sz w:val="22"/>
          <w:szCs w:val="22"/>
        </w:rPr>
        <w:t>s b</w:t>
      </w:r>
      <w:r w:rsidRPr="00441C34">
        <w:rPr>
          <w:rStyle w:val="ff4"/>
          <w:color w:val="000000" w:themeColor="text1"/>
          <w:sz w:val="22"/>
          <w:szCs w:val="22"/>
        </w:rPr>
        <w:t>á</w:t>
      </w:r>
      <w:r w:rsidRPr="00441C34">
        <w:rPr>
          <w:sz w:val="22"/>
          <w:szCs w:val="22"/>
        </w:rPr>
        <w:t>sicos (van tras una l</w:t>
      </w:r>
      <w:r w:rsidRPr="00441C34">
        <w:rPr>
          <w:rStyle w:val="ff4"/>
          <w:color w:val="000000" w:themeColor="text1"/>
          <w:sz w:val="22"/>
          <w:szCs w:val="22"/>
        </w:rPr>
        <w:t>í</w:t>
      </w:r>
      <w:r w:rsidRPr="00441C34">
        <w:rPr>
          <w:sz w:val="22"/>
          <w:szCs w:val="22"/>
        </w:rPr>
        <w:t xml:space="preserve">nea </w:t>
      </w:r>
      <w:r w:rsidRPr="00441C34">
        <w:rPr>
          <w:rStyle w:val="ff4"/>
          <w:color w:val="000000" w:themeColor="text1"/>
          <w:sz w:val="22"/>
          <w:szCs w:val="22"/>
        </w:rPr>
        <w:t>ú</w:t>
      </w:r>
      <w:r w:rsidRPr="00441C34">
        <w:rPr>
          <w:sz w:val="22"/>
          <w:szCs w:val="22"/>
        </w:rPr>
        <w:t xml:space="preserve">nica) hasta los robots que recorren laberintos. Todos ellos, sin embargo, poseen (por lo </w:t>
      </w:r>
      <w:r w:rsidRPr="00441C34">
        <w:rPr>
          <w:sz w:val="22"/>
          <w:szCs w:val="22"/>
        </w:rPr>
        <w:lastRenderedPageBreak/>
        <w:t>general) ciertas partes b</w:t>
      </w:r>
      <w:r w:rsidRPr="00441C34">
        <w:rPr>
          <w:rStyle w:val="ff4"/>
          <w:color w:val="000000" w:themeColor="text1"/>
          <w:sz w:val="22"/>
          <w:szCs w:val="22"/>
        </w:rPr>
        <w:t>á</w:t>
      </w:r>
      <w:r w:rsidRPr="00441C34">
        <w:rPr>
          <w:sz w:val="22"/>
          <w:szCs w:val="22"/>
        </w:rPr>
        <w:t>sicas comunes entre todos sensores</w:t>
      </w:r>
      <w:r w:rsidRPr="00441C34">
        <w:rPr>
          <w:rStyle w:val="ff3"/>
          <w:color w:val="000000" w:themeColor="text1"/>
          <w:sz w:val="22"/>
          <w:szCs w:val="22"/>
        </w:rPr>
        <w:t xml:space="preserve"> bonitos y baratos, como debe ser. Un rastreador detecta la l</w:t>
      </w:r>
      <w:r w:rsidRPr="00441C34">
        <w:rPr>
          <w:rStyle w:val="ff4"/>
          <w:color w:val="000000" w:themeColor="text1"/>
          <w:sz w:val="22"/>
          <w:szCs w:val="22"/>
        </w:rPr>
        <w:t>í</w:t>
      </w:r>
      <w:r w:rsidRPr="00441C34">
        <w:rPr>
          <w:rStyle w:val="ff3"/>
          <w:color w:val="000000" w:themeColor="text1"/>
          <w:sz w:val="22"/>
          <w:szCs w:val="22"/>
        </w:rPr>
        <w:t xml:space="preserve">nea a seguir por medio de </w:t>
      </w:r>
      <w:r w:rsidRPr="00441C34">
        <w:rPr>
          <w:sz w:val="22"/>
          <w:szCs w:val="22"/>
        </w:rPr>
        <w:t>sensores. Hay muchos tipos de sensores que se pueden usar para este fin; sin embargo, por razones de costos y practicidad los m</w:t>
      </w:r>
      <w:r w:rsidRPr="00441C34">
        <w:rPr>
          <w:rStyle w:val="ff4"/>
          <w:color w:val="000000" w:themeColor="text1"/>
          <w:sz w:val="22"/>
          <w:szCs w:val="22"/>
        </w:rPr>
        <w:t>á</w:t>
      </w:r>
      <w:r w:rsidRPr="00441C34">
        <w:rPr>
          <w:sz w:val="22"/>
          <w:szCs w:val="22"/>
        </w:rPr>
        <w:t xml:space="preserve">s comunes son los sensores infrarrojos (IR), que normalmente constan de un </w:t>
      </w:r>
      <w:r w:rsidRPr="00441C34">
        <w:rPr>
          <w:rStyle w:val="fc1"/>
          <w:color w:val="000000" w:themeColor="text1"/>
          <w:sz w:val="22"/>
          <w:szCs w:val="22"/>
        </w:rPr>
        <w:t>LED infrarrojo</w:t>
      </w:r>
      <w:r w:rsidRPr="00441C34">
        <w:rPr>
          <w:sz w:val="22"/>
          <w:szCs w:val="22"/>
        </w:rPr>
        <w:t xml:space="preserve"> y un </w:t>
      </w:r>
      <w:r w:rsidRPr="00441C34">
        <w:rPr>
          <w:rStyle w:val="fc1"/>
          <w:color w:val="000000" w:themeColor="text1"/>
          <w:sz w:val="22"/>
          <w:szCs w:val="22"/>
        </w:rPr>
        <w:t>fototransistor</w:t>
      </w:r>
      <w:r w:rsidRPr="00441C34">
        <w:rPr>
          <w:sz w:val="22"/>
          <w:szCs w:val="22"/>
        </w:rPr>
        <w:t>.</w:t>
      </w:r>
    </w:p>
    <w:p w:rsidR="00DC351B" w:rsidRPr="00441C34" w:rsidRDefault="00DC351B" w:rsidP="00441C34">
      <w:pPr>
        <w:jc w:val="both"/>
        <w:rPr>
          <w:sz w:val="22"/>
          <w:szCs w:val="22"/>
        </w:rPr>
      </w:pPr>
    </w:p>
    <w:p w:rsidR="00DC351B" w:rsidRPr="00441C34" w:rsidRDefault="00DC351B" w:rsidP="00441C34">
      <w:pPr>
        <w:jc w:val="both"/>
        <w:rPr>
          <w:rStyle w:val="fc0"/>
          <w:color w:val="000000" w:themeColor="text1"/>
          <w:sz w:val="22"/>
          <w:szCs w:val="22"/>
        </w:rPr>
      </w:pPr>
    </w:p>
    <w:p w:rsidR="00DC351B" w:rsidRPr="00441C34" w:rsidRDefault="00DC351B" w:rsidP="00441C34">
      <w:pPr>
        <w:jc w:val="both"/>
        <w:rPr>
          <w:sz w:val="22"/>
          <w:szCs w:val="22"/>
        </w:rPr>
      </w:pPr>
      <w:r w:rsidRPr="00441C34">
        <w:rPr>
          <w:sz w:val="22"/>
          <w:szCs w:val="22"/>
        </w:rPr>
        <w:t>PID</w:t>
      </w:r>
    </w:p>
    <w:p w:rsidR="00DC351B" w:rsidRPr="00441C34" w:rsidRDefault="00DC351B" w:rsidP="00441C34">
      <w:pPr>
        <w:jc w:val="both"/>
        <w:rPr>
          <w:sz w:val="22"/>
          <w:szCs w:val="22"/>
        </w:rPr>
      </w:pPr>
      <w:r w:rsidRPr="00441C34">
        <w:rPr>
          <w:sz w:val="22"/>
          <w:szCs w:val="22"/>
          <w:highlight w:val="white"/>
        </w:rPr>
        <w:t>El PID (control proporcional, integral y derivativo) es un mecanismo de control por realimentación que calcula la desviación o error entre un valor medido y el valor que se quiere obtener (set point, target position o punto de consigna), para aplicar una acción correctora que ajuste el proceso.</w:t>
      </w:r>
    </w:p>
    <w:p w:rsidR="00DC351B" w:rsidRPr="00F1118C" w:rsidRDefault="00DC351B" w:rsidP="00DC351B">
      <w:pPr>
        <w:spacing w:line="276" w:lineRule="auto"/>
        <w:jc w:val="both"/>
        <w:rPr>
          <w:color w:val="000000" w:themeColor="text1"/>
          <w:sz w:val="22"/>
          <w:szCs w:val="22"/>
        </w:rPr>
      </w:pPr>
      <w:r w:rsidRPr="00F1118C">
        <w:rPr>
          <w:noProof/>
          <w:color w:val="000000" w:themeColor="text1"/>
          <w:sz w:val="22"/>
          <w:szCs w:val="22"/>
          <w:lang w:eastAsia="es-CO"/>
        </w:rPr>
        <w:drawing>
          <wp:inline distT="114300" distB="114300" distL="114300" distR="114300">
            <wp:extent cx="3476625" cy="1771650"/>
            <wp:effectExtent l="0" t="0" r="9525" b="0"/>
            <wp:docPr id="2" name="image10.png" descr="pid.jpg.png"/>
            <wp:cNvGraphicFramePr/>
            <a:graphic xmlns:a="http://schemas.openxmlformats.org/drawingml/2006/main">
              <a:graphicData uri="http://schemas.openxmlformats.org/drawingml/2006/picture">
                <pic:pic xmlns:pic="http://schemas.openxmlformats.org/drawingml/2006/picture">
                  <pic:nvPicPr>
                    <pic:cNvPr id="0" name="image10.png" descr="pid.jpg.png"/>
                    <pic:cNvPicPr preferRelativeResize="0"/>
                  </pic:nvPicPr>
                  <pic:blipFill>
                    <a:blip r:embed="rId8" cstate="print"/>
                    <a:srcRect/>
                    <a:stretch>
                      <a:fillRect/>
                    </a:stretch>
                  </pic:blipFill>
                  <pic:spPr>
                    <a:xfrm>
                      <a:off x="0" y="0"/>
                      <a:ext cx="3477110" cy="1771897"/>
                    </a:xfrm>
                    <a:prstGeom prst="rect">
                      <a:avLst/>
                    </a:prstGeom>
                    <a:ln/>
                  </pic:spPr>
                </pic:pic>
              </a:graphicData>
            </a:graphic>
          </wp:inline>
        </w:drawing>
      </w:r>
      <w:r w:rsidRPr="00F1118C">
        <w:rPr>
          <w:color w:val="000000" w:themeColor="text1"/>
          <w:sz w:val="22"/>
          <w:szCs w:val="22"/>
          <w:highlight w:val="black"/>
        </w:rPr>
        <w:t xml:space="preserve"> </w:t>
      </w:r>
    </w:p>
    <w:p w:rsidR="00DC351B" w:rsidRPr="00F1118C" w:rsidRDefault="00DC351B" w:rsidP="00DC351B">
      <w:pPr>
        <w:spacing w:line="276" w:lineRule="auto"/>
        <w:jc w:val="center"/>
        <w:rPr>
          <w:i/>
          <w:color w:val="000000" w:themeColor="text1"/>
          <w:sz w:val="22"/>
          <w:szCs w:val="22"/>
        </w:rPr>
      </w:pPr>
      <w:r w:rsidRPr="00F1118C">
        <w:rPr>
          <w:i/>
          <w:color w:val="000000" w:themeColor="text1"/>
          <w:sz w:val="22"/>
          <w:szCs w:val="22"/>
        </w:rPr>
        <w:t>Fig. 1 Diagrama que representa el PID</w:t>
      </w:r>
    </w:p>
    <w:p w:rsidR="00DC351B" w:rsidRPr="00F1118C" w:rsidRDefault="00DC351B" w:rsidP="00DC351B">
      <w:pPr>
        <w:spacing w:line="276" w:lineRule="auto"/>
        <w:jc w:val="center"/>
        <w:rPr>
          <w:color w:val="000000" w:themeColor="text1"/>
          <w:sz w:val="22"/>
          <w:szCs w:val="22"/>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Para nuestro seguidor de línea el PID (que es una rutina basada matemáticamente), procesa los datos de los sensores infrarrojos y los usa para controlar la velocidad y posición del robot.</w:t>
      </w:r>
      <w:r w:rsidRPr="00F1118C">
        <w:rPr>
          <w:color w:val="000000" w:themeColor="text1"/>
          <w:sz w:val="22"/>
          <w:szCs w:val="22"/>
          <w:highlight w:val="white"/>
        </w:rPr>
        <w:br/>
      </w:r>
    </w:p>
    <w:p w:rsidR="00DC351B" w:rsidRPr="00F1118C" w:rsidRDefault="00DC351B" w:rsidP="00DC351B">
      <w:pPr>
        <w:spacing w:line="276" w:lineRule="auto"/>
        <w:jc w:val="both"/>
        <w:rPr>
          <w:color w:val="000000" w:themeColor="text1"/>
          <w:sz w:val="22"/>
          <w:szCs w:val="22"/>
          <w:highlight w:val="white"/>
        </w:rPr>
      </w:pPr>
    </w:p>
    <w:p w:rsidR="00DC351B" w:rsidRPr="00F1118C" w:rsidRDefault="00DC351B" w:rsidP="00DC351B">
      <w:pPr>
        <w:spacing w:line="276" w:lineRule="auto"/>
        <w:jc w:val="both"/>
        <w:rPr>
          <w:color w:val="000000" w:themeColor="text1"/>
          <w:sz w:val="22"/>
          <w:szCs w:val="22"/>
        </w:rPr>
      </w:pPr>
      <w:r w:rsidRPr="00F1118C">
        <w:rPr>
          <w:b/>
          <w:color w:val="000000" w:themeColor="text1"/>
          <w:sz w:val="22"/>
          <w:szCs w:val="22"/>
        </w:rPr>
        <w:t>Pasos para calibrar el PID</w:t>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br/>
        <w:t>Para poder calibrar el PID se siguen los siguientes pasos:</w:t>
      </w:r>
      <w:r w:rsidRPr="00F1118C">
        <w:rPr>
          <w:color w:val="000000" w:themeColor="text1"/>
          <w:sz w:val="22"/>
          <w:szCs w:val="22"/>
        </w:rPr>
        <w:br/>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Paso 1: Acción Proporcional</w:t>
      </w:r>
    </w:p>
    <w:p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Tiempo integral (TI), a su máximo valor.</w:t>
      </w:r>
    </w:p>
    <w:p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Tiempo derivativo (TD), a su mínimo valor.</w:t>
      </w:r>
    </w:p>
    <w:p w:rsidR="00DC351B" w:rsidRPr="00F1118C" w:rsidRDefault="00DC351B" w:rsidP="00DC351B">
      <w:pPr>
        <w:numPr>
          <w:ilvl w:val="0"/>
          <w:numId w:val="20"/>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Empezando con ganancia baja se va aumentando hasta obtener las características de respuesta deseadas.</w:t>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lastRenderedPageBreak/>
        <w:br/>
        <w:t xml:space="preserve"> </w:t>
      </w:r>
    </w:p>
    <w:p w:rsidR="00DC351B" w:rsidRPr="00F1118C" w:rsidRDefault="00DC351B" w:rsidP="00DC351B">
      <w:pPr>
        <w:spacing w:line="276" w:lineRule="auto"/>
        <w:jc w:val="both"/>
        <w:rPr>
          <w:color w:val="000000" w:themeColor="text1"/>
          <w:sz w:val="22"/>
          <w:szCs w:val="22"/>
          <w:highlight w:val="white"/>
        </w:rPr>
      </w:pPr>
      <w:r w:rsidRPr="00F1118C">
        <w:rPr>
          <w:color w:val="000000" w:themeColor="text1"/>
          <w:sz w:val="22"/>
          <w:szCs w:val="22"/>
          <w:highlight w:val="white"/>
        </w:rPr>
        <w:t>Paso 2: Acción integral</w:t>
      </w:r>
    </w:p>
    <w:p w:rsidR="00DC351B" w:rsidRPr="00F1118C" w:rsidRDefault="00DC351B" w:rsidP="00DC351B">
      <w:pPr>
        <w:pStyle w:val="Prrafodelista"/>
        <w:numPr>
          <w:ilvl w:val="0"/>
          <w:numId w:val="22"/>
        </w:numPr>
        <w:autoSpaceDE/>
        <w:autoSpaceDN/>
        <w:spacing w:after="200" w:line="276" w:lineRule="auto"/>
        <w:jc w:val="both"/>
        <w:rPr>
          <w:color w:val="000000" w:themeColor="text1"/>
        </w:rPr>
      </w:pPr>
      <w:r w:rsidRPr="00F1118C">
        <w:rPr>
          <w:color w:val="000000" w:themeColor="text1"/>
        </w:rPr>
        <w:t>Reducir el TI hasta anular el error en estado estacionario, aunque la oscilación sea excesiva.</w:t>
      </w:r>
    </w:p>
    <w:p w:rsidR="00DC351B" w:rsidRPr="00F1118C" w:rsidRDefault="00DC351B" w:rsidP="00DC351B">
      <w:pPr>
        <w:numPr>
          <w:ilvl w:val="0"/>
          <w:numId w:val="21"/>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Disminuir ligeramente la ganancia.</w:t>
      </w:r>
    </w:p>
    <w:p w:rsidR="00DC351B" w:rsidRPr="00F1118C" w:rsidRDefault="00DC351B" w:rsidP="00DC351B">
      <w:pPr>
        <w:numPr>
          <w:ilvl w:val="0"/>
          <w:numId w:val="21"/>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Repetir hasta obtener las características de respuesta deseadas.</w:t>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 xml:space="preserve">                      </w:t>
      </w:r>
      <w:r w:rsidRPr="00F1118C">
        <w:rPr>
          <w:color w:val="000000" w:themeColor="text1"/>
          <w:sz w:val="22"/>
          <w:szCs w:val="22"/>
          <w:highlight w:val="white"/>
        </w:rPr>
        <w:tab/>
      </w:r>
      <w:r w:rsidRPr="00F1118C">
        <w:rPr>
          <w:color w:val="000000" w:themeColor="text1"/>
          <w:sz w:val="22"/>
          <w:szCs w:val="22"/>
        </w:rPr>
        <w:br/>
      </w: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highlight w:val="white"/>
        </w:rPr>
        <w:t>Paso 3: Acción Derivativa</w:t>
      </w:r>
    </w:p>
    <w:p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 xml:space="preserve"> Mantener ganancia y tiempo integral obtenidos anteriormente.</w:t>
      </w:r>
    </w:p>
    <w:p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Aumentar el TD hasta obtener características similares, pero con la respuesta más rápida.</w:t>
      </w:r>
    </w:p>
    <w:p w:rsidR="00DC351B" w:rsidRPr="00F1118C" w:rsidRDefault="00DC351B" w:rsidP="00DC351B">
      <w:pPr>
        <w:numPr>
          <w:ilvl w:val="0"/>
          <w:numId w:val="19"/>
        </w:numPr>
        <w:autoSpaceDE/>
        <w:autoSpaceDN/>
        <w:spacing w:line="276" w:lineRule="auto"/>
        <w:ind w:hanging="360"/>
        <w:contextualSpacing/>
        <w:jc w:val="both"/>
        <w:rPr>
          <w:color w:val="000000" w:themeColor="text1"/>
          <w:sz w:val="22"/>
          <w:szCs w:val="22"/>
        </w:rPr>
      </w:pPr>
      <w:r w:rsidRPr="00F1118C">
        <w:rPr>
          <w:color w:val="000000" w:themeColor="text1"/>
          <w:sz w:val="22"/>
          <w:szCs w:val="22"/>
        </w:rPr>
        <w:t xml:space="preserve"> Aumentar ligeramente la ganancia si fuera necesario.</w:t>
      </w:r>
    </w:p>
    <w:p w:rsidR="00DC351B" w:rsidRPr="00F1118C" w:rsidRDefault="00DC351B" w:rsidP="00DC351B">
      <w:pPr>
        <w:spacing w:line="276" w:lineRule="auto"/>
        <w:jc w:val="both"/>
        <w:rPr>
          <w:color w:val="000000" w:themeColor="text1"/>
        </w:rPr>
      </w:pPr>
      <w:r w:rsidRPr="00F1118C">
        <w:rPr>
          <w:color w:val="000000" w:themeColor="text1"/>
          <w:sz w:val="24"/>
          <w:szCs w:val="24"/>
        </w:rPr>
        <w:t xml:space="preserve"> </w:t>
      </w:r>
    </w:p>
    <w:p w:rsidR="00DC351B" w:rsidRPr="00F1118C" w:rsidRDefault="00DC351B" w:rsidP="00DC351B">
      <w:pPr>
        <w:spacing w:line="276" w:lineRule="auto"/>
        <w:jc w:val="center"/>
        <w:rPr>
          <w:i/>
          <w:color w:val="000000" w:themeColor="text1"/>
          <w:sz w:val="22"/>
          <w:szCs w:val="22"/>
        </w:rPr>
      </w:pPr>
      <w:r w:rsidRPr="00F1118C">
        <w:rPr>
          <w:noProof/>
          <w:color w:val="000000" w:themeColor="text1"/>
          <w:lang w:eastAsia="es-CO"/>
        </w:rPr>
        <w:drawing>
          <wp:inline distT="114300" distB="114300" distL="114300" distR="114300">
            <wp:extent cx="3276600" cy="186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76600" cy="1866900"/>
                    </a:xfrm>
                    <a:prstGeom prst="rect">
                      <a:avLst/>
                    </a:prstGeom>
                    <a:ln/>
                  </pic:spPr>
                </pic:pic>
              </a:graphicData>
            </a:graphic>
          </wp:inline>
        </w:drawing>
      </w:r>
      <w:r w:rsidRPr="00F1118C">
        <w:rPr>
          <w:i/>
          <w:color w:val="000000" w:themeColor="text1"/>
          <w:sz w:val="22"/>
          <w:szCs w:val="22"/>
        </w:rPr>
        <w:t>Fig. 2 Esquema que representa el PID</w:t>
      </w:r>
    </w:p>
    <w:p w:rsidR="00DC351B" w:rsidRPr="00F1118C" w:rsidRDefault="00DC351B" w:rsidP="00DC351B">
      <w:pPr>
        <w:pStyle w:val="Ttulo1"/>
        <w:spacing w:line="276" w:lineRule="auto"/>
        <w:rPr>
          <w:b/>
          <w:color w:val="000000" w:themeColor="text1"/>
          <w:sz w:val="28"/>
          <w:szCs w:val="28"/>
        </w:rPr>
      </w:pPr>
      <w:r w:rsidRPr="00F1118C">
        <w:rPr>
          <w:b/>
          <w:color w:val="000000" w:themeColor="text1"/>
          <w:sz w:val="28"/>
          <w:szCs w:val="28"/>
        </w:rPr>
        <w:t>materiales</w:t>
      </w:r>
    </w:p>
    <w:p w:rsidR="00DC351B" w:rsidRPr="00F1118C" w:rsidRDefault="00DC351B" w:rsidP="00DC351B">
      <w:pPr>
        <w:rPr>
          <w:color w:val="000000" w:themeColor="text1"/>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4"/>
          <w:szCs w:val="24"/>
        </w:rPr>
      </w:pPr>
      <w:r w:rsidRPr="00F1118C">
        <w:rPr>
          <w:color w:val="000000" w:themeColor="text1"/>
          <w:sz w:val="24"/>
          <w:szCs w:val="24"/>
        </w:rPr>
        <w:t>- Arduino Mega (Atmega 2560)</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center"/>
        <w:rPr>
          <w:b/>
          <w:color w:val="000000" w:themeColor="text1"/>
          <w:sz w:val="22"/>
          <w:szCs w:val="22"/>
          <w:lang w:eastAsia="es-CO"/>
        </w:rPr>
      </w:pPr>
      <w:r w:rsidRPr="00F1118C">
        <w:rPr>
          <w:noProof/>
          <w:color w:val="000000" w:themeColor="text1"/>
          <w:lang w:eastAsia="es-CO"/>
        </w:rPr>
        <w:lastRenderedPageBreak/>
        <w:drawing>
          <wp:inline distT="114300" distB="114300" distL="114300" distR="114300">
            <wp:extent cx="3381375" cy="1943100"/>
            <wp:effectExtent l="0" t="0" r="9525" b="0"/>
            <wp:docPr id="7"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3381954" cy="1943433"/>
                    </a:xfrm>
                    <a:prstGeom prst="rect">
                      <a:avLst/>
                    </a:prstGeom>
                    <a:ln/>
                  </pic:spPr>
                </pic:pic>
              </a:graphicData>
            </a:graphic>
          </wp:inline>
        </w:drawing>
      </w:r>
      <w:r w:rsidRPr="00F1118C">
        <w:rPr>
          <w:color w:val="000000" w:themeColor="text1"/>
          <w:sz w:val="24"/>
          <w:szCs w:val="24"/>
        </w:rPr>
        <w:br/>
      </w:r>
      <w:r w:rsidRPr="00F1118C">
        <w:rPr>
          <w:i/>
          <w:color w:val="000000" w:themeColor="text1"/>
          <w:sz w:val="24"/>
          <w:szCs w:val="24"/>
        </w:rPr>
        <w:t>Fig. 3 Arduino MEGA</w:t>
      </w:r>
    </w:p>
    <w:p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40281B">
        <w:rPr>
          <w:b/>
          <w:color w:val="000000" w:themeColor="text1"/>
          <w:sz w:val="22"/>
          <w:szCs w:val="22"/>
          <w:lang w:eastAsia="es-CO"/>
        </w:rPr>
        <w:t>Tarjeta de control</w:t>
      </w:r>
      <w:r w:rsidRPr="00F1118C">
        <w:rPr>
          <w:b/>
          <w:color w:val="000000" w:themeColor="text1"/>
          <w:sz w:val="22"/>
          <w:szCs w:val="22"/>
          <w:lang w:eastAsia="es-CO"/>
        </w:rPr>
        <w:t xml:space="preserve"> Arduino (MEGA)</w:t>
      </w:r>
      <w:r w:rsidRPr="0040281B">
        <w:rPr>
          <w:b/>
          <w:color w:val="000000" w:themeColor="text1"/>
          <w:sz w:val="22"/>
          <w:szCs w:val="22"/>
          <w:lang w:eastAsia="es-CO"/>
        </w:rPr>
        <w:t>:</w:t>
      </w:r>
      <w:r w:rsidRPr="00F1118C">
        <w:rPr>
          <w:color w:val="000000" w:themeColor="text1"/>
          <w:sz w:val="22"/>
          <w:szCs w:val="22"/>
          <w:lang w:eastAsia="es-CO"/>
        </w:rPr>
        <w:t xml:space="preserve"> La toma de decisiones y el control de los motores están generalmente a cargo de </w:t>
      </w:r>
      <w:r w:rsidRPr="0040281B">
        <w:rPr>
          <w:color w:val="000000" w:themeColor="text1"/>
          <w:sz w:val="22"/>
          <w:szCs w:val="22"/>
          <w:lang w:eastAsia="es-CO"/>
        </w:rPr>
        <w:t xml:space="preserve">un </w:t>
      </w:r>
      <w:r w:rsidRPr="00F1118C">
        <w:rPr>
          <w:color w:val="000000" w:themeColor="text1"/>
          <w:sz w:val="22"/>
          <w:szCs w:val="22"/>
          <w:lang w:eastAsia="es-CO"/>
        </w:rPr>
        <w:t>micro controlador</w:t>
      </w:r>
      <w:r w:rsidRPr="0040281B">
        <w:rPr>
          <w:color w:val="000000" w:themeColor="text1"/>
          <w:sz w:val="22"/>
          <w:szCs w:val="22"/>
          <w:lang w:eastAsia="es-CO"/>
        </w:rPr>
        <w:t>. La tarjeta de control contiene dicho elemento, junto a otros componentes electr</w:t>
      </w:r>
      <w:r w:rsidRPr="00F1118C">
        <w:rPr>
          <w:color w:val="000000" w:themeColor="text1"/>
          <w:sz w:val="22"/>
          <w:szCs w:val="22"/>
          <w:lang w:eastAsia="es-CO"/>
        </w:rPr>
        <w:t>ó</w:t>
      </w:r>
      <w:r w:rsidRPr="0040281B">
        <w:rPr>
          <w:color w:val="000000" w:themeColor="text1"/>
          <w:sz w:val="22"/>
          <w:szCs w:val="22"/>
          <w:lang w:eastAsia="es-CO"/>
        </w:rPr>
        <w:t>nicos b</w:t>
      </w:r>
      <w:r w:rsidRPr="00F1118C">
        <w:rPr>
          <w:color w:val="000000" w:themeColor="text1"/>
          <w:sz w:val="22"/>
          <w:szCs w:val="22"/>
          <w:lang w:eastAsia="es-CO"/>
        </w:rPr>
        <w:t>á</w:t>
      </w:r>
      <w:r w:rsidRPr="0040281B">
        <w:rPr>
          <w:color w:val="000000" w:themeColor="text1"/>
          <w:sz w:val="22"/>
          <w:szCs w:val="22"/>
          <w:lang w:eastAsia="es-CO"/>
        </w:rPr>
        <w:t>sicos que requiere el m</w:t>
      </w:r>
      <w:r w:rsidRPr="00F1118C">
        <w:rPr>
          <w:color w:val="000000" w:themeColor="text1"/>
          <w:sz w:val="22"/>
          <w:szCs w:val="22"/>
          <w:lang w:eastAsia="es-CO"/>
        </w:rPr>
        <w:t>icro controlador para funcionar, para ello se hace una programación a un código en c para lograr que el micro funcione a lo requerido.</w:t>
      </w:r>
    </w:p>
    <w:p w:rsidR="00DC351B" w:rsidRPr="00F1118C" w:rsidRDefault="00DC351B" w:rsidP="00DC351B">
      <w:pPr>
        <w:spacing w:line="276" w:lineRule="auto"/>
        <w:jc w:val="both"/>
        <w:rPr>
          <w:b/>
          <w:color w:val="000000" w:themeColor="text1"/>
          <w:sz w:val="22"/>
          <w:szCs w:val="22"/>
        </w:rPr>
      </w:pPr>
    </w:p>
    <w:p w:rsidR="00DC351B" w:rsidRPr="00F1118C" w:rsidRDefault="00DC351B" w:rsidP="00DC351B">
      <w:pPr>
        <w:spacing w:line="276" w:lineRule="auto"/>
        <w:jc w:val="both"/>
        <w:rPr>
          <w:b/>
          <w:color w:val="000000" w:themeColor="text1"/>
          <w:sz w:val="22"/>
          <w:szCs w:val="22"/>
        </w:rPr>
      </w:pPr>
    </w:p>
    <w:p w:rsidR="00DC351B" w:rsidRPr="00F1118C" w:rsidRDefault="00DC351B" w:rsidP="00DC351B">
      <w:pPr>
        <w:spacing w:line="276" w:lineRule="auto"/>
        <w:jc w:val="both"/>
        <w:rPr>
          <w:color w:val="000000" w:themeColor="text1"/>
        </w:rPr>
      </w:pPr>
      <w:r w:rsidRPr="00F1118C">
        <w:rPr>
          <w:noProof/>
          <w:color w:val="000000" w:themeColor="text1"/>
          <w:lang w:eastAsia="es-CO"/>
        </w:rPr>
        <w:drawing>
          <wp:inline distT="114300" distB="114300" distL="114300" distR="114300">
            <wp:extent cx="2800350" cy="20574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00712" cy="2057666"/>
                    </a:xfrm>
                    <a:prstGeom prst="rect">
                      <a:avLst/>
                    </a:prstGeom>
                    <a:ln/>
                  </pic:spPr>
                </pic:pic>
              </a:graphicData>
            </a:graphic>
          </wp:inline>
        </w:drawing>
      </w:r>
    </w:p>
    <w:p w:rsidR="00DC351B" w:rsidRPr="00F1118C" w:rsidRDefault="00DC351B" w:rsidP="00DC351B">
      <w:pPr>
        <w:spacing w:line="276" w:lineRule="auto"/>
        <w:jc w:val="center"/>
        <w:rPr>
          <w:color w:val="000000" w:themeColor="text1"/>
        </w:rPr>
      </w:pPr>
      <w:r w:rsidRPr="00F1118C">
        <w:rPr>
          <w:i/>
          <w:color w:val="000000" w:themeColor="text1"/>
          <w:sz w:val="24"/>
          <w:szCs w:val="24"/>
        </w:rPr>
        <w:t>Fig. 4 Motor acoplado con piñones</w:t>
      </w:r>
    </w:p>
    <w:p w:rsidR="00DC351B" w:rsidRPr="00F1118C" w:rsidRDefault="00DC351B" w:rsidP="00DC351B">
      <w:pPr>
        <w:spacing w:line="276" w:lineRule="auto"/>
        <w:jc w:val="both"/>
        <w:rPr>
          <w:b/>
          <w:color w:val="000000" w:themeColor="text1"/>
          <w:sz w:val="22"/>
          <w:szCs w:val="22"/>
        </w:rPr>
      </w:pPr>
    </w:p>
    <w:p w:rsidR="00DC351B" w:rsidRPr="00F1118C" w:rsidRDefault="00DC351B" w:rsidP="00DC351B">
      <w:pPr>
        <w:spacing w:line="276" w:lineRule="auto"/>
        <w:jc w:val="both"/>
        <w:rPr>
          <w:b/>
          <w:color w:val="000000" w:themeColor="text1"/>
          <w:sz w:val="22"/>
          <w:szCs w:val="22"/>
        </w:rPr>
      </w:pPr>
    </w:p>
    <w:p w:rsidR="00DC351B" w:rsidRPr="00F1118C" w:rsidRDefault="00DC351B" w:rsidP="00DC351B">
      <w:pPr>
        <w:spacing w:line="276" w:lineRule="auto"/>
        <w:jc w:val="both"/>
        <w:rPr>
          <w:rStyle w:val="fc0"/>
          <w:color w:val="000000" w:themeColor="text1"/>
          <w:sz w:val="22"/>
          <w:szCs w:val="22"/>
        </w:rPr>
      </w:pPr>
      <w:r w:rsidRPr="00F1118C">
        <w:rPr>
          <w:b/>
          <w:color w:val="000000" w:themeColor="text1"/>
          <w:sz w:val="22"/>
          <w:szCs w:val="22"/>
        </w:rPr>
        <w:t>Motores:</w:t>
      </w:r>
      <w:r w:rsidRPr="00F1118C">
        <w:rPr>
          <w:rStyle w:val="ff3"/>
          <w:color w:val="000000" w:themeColor="text1"/>
          <w:sz w:val="22"/>
          <w:szCs w:val="22"/>
        </w:rPr>
        <w:t xml:space="preserve"> El robot se mueve utilizando motores. Dependiendo del tama</w:t>
      </w:r>
      <w:r w:rsidRPr="00F1118C">
        <w:rPr>
          <w:rStyle w:val="ff4"/>
          <w:color w:val="000000" w:themeColor="text1"/>
          <w:sz w:val="22"/>
          <w:szCs w:val="22"/>
        </w:rPr>
        <w:t>ñ</w:t>
      </w:r>
      <w:r w:rsidRPr="00F1118C">
        <w:rPr>
          <w:rStyle w:val="ff3"/>
          <w:color w:val="000000" w:themeColor="text1"/>
          <w:sz w:val="22"/>
          <w:szCs w:val="22"/>
        </w:rPr>
        <w:t>o, el peso, la precisi</w:t>
      </w:r>
      <w:r w:rsidRPr="00F1118C">
        <w:rPr>
          <w:rStyle w:val="ff4"/>
          <w:color w:val="000000" w:themeColor="text1"/>
          <w:sz w:val="22"/>
          <w:szCs w:val="22"/>
        </w:rPr>
        <w:t>ó</w:t>
      </w:r>
      <w:r w:rsidRPr="00F1118C">
        <w:rPr>
          <w:rStyle w:val="ff3"/>
          <w:color w:val="000000" w:themeColor="text1"/>
          <w:sz w:val="22"/>
          <w:szCs w:val="22"/>
        </w:rPr>
        <w:t>n del motor,</w:t>
      </w:r>
      <w:r>
        <w:rPr>
          <w:color w:val="000000" w:themeColor="text1"/>
          <w:sz w:val="22"/>
          <w:szCs w:val="22"/>
        </w:rPr>
        <w:t xml:space="preserve"> </w:t>
      </w:r>
      <w:r w:rsidRPr="00F1118C">
        <w:rPr>
          <w:color w:val="000000" w:themeColor="text1"/>
          <w:sz w:val="22"/>
          <w:szCs w:val="22"/>
        </w:rPr>
        <w:t xml:space="preserve">entre otros factores, </w:t>
      </w:r>
      <w:r w:rsidRPr="00F1118C">
        <w:rPr>
          <w:rStyle w:val="ff4"/>
          <w:color w:val="000000" w:themeColor="text1"/>
          <w:sz w:val="22"/>
          <w:szCs w:val="22"/>
        </w:rPr>
        <w:t>é</w:t>
      </w:r>
      <w:r w:rsidRPr="00F1118C">
        <w:rPr>
          <w:color w:val="000000" w:themeColor="text1"/>
          <w:sz w:val="22"/>
          <w:szCs w:val="22"/>
        </w:rPr>
        <w:t xml:space="preserve">stos pueden ser de varias clases: </w:t>
      </w:r>
      <w:r w:rsidRPr="00F1118C">
        <w:rPr>
          <w:rStyle w:val="fc1"/>
          <w:color w:val="000000" w:themeColor="text1"/>
          <w:sz w:val="22"/>
          <w:szCs w:val="22"/>
        </w:rPr>
        <w:t xml:space="preserve">motores de corriente </w:t>
      </w:r>
      <w:r w:rsidR="00441C34">
        <w:rPr>
          <w:rStyle w:val="fc1"/>
          <w:color w:val="000000" w:themeColor="text1"/>
          <w:sz w:val="22"/>
          <w:szCs w:val="22"/>
        </w:rPr>
        <w:t>continu</w:t>
      </w:r>
      <w:r w:rsidR="00441C34" w:rsidRPr="00F1118C">
        <w:rPr>
          <w:rStyle w:val="fc1"/>
          <w:color w:val="000000" w:themeColor="text1"/>
          <w:sz w:val="22"/>
          <w:szCs w:val="22"/>
        </w:rPr>
        <w:t>a</w:t>
      </w:r>
      <w:r w:rsidRPr="00F1118C">
        <w:rPr>
          <w:color w:val="000000" w:themeColor="text1"/>
          <w:sz w:val="22"/>
          <w:szCs w:val="22"/>
        </w:rPr>
        <w:t xml:space="preserve">, </w:t>
      </w:r>
      <w:r w:rsidR="00441C34" w:rsidRPr="00F1118C">
        <w:rPr>
          <w:rStyle w:val="fc1"/>
          <w:color w:val="000000" w:themeColor="text1"/>
          <w:sz w:val="22"/>
          <w:szCs w:val="22"/>
        </w:rPr>
        <w:t>motor paso</w:t>
      </w:r>
      <w:r w:rsidRPr="00F1118C">
        <w:rPr>
          <w:rStyle w:val="fc1"/>
          <w:color w:val="000000" w:themeColor="text1"/>
          <w:sz w:val="22"/>
          <w:szCs w:val="22"/>
        </w:rPr>
        <w:t xml:space="preserve"> a </w:t>
      </w:r>
      <w:r w:rsidRPr="00F1118C">
        <w:rPr>
          <w:color w:val="000000" w:themeColor="text1"/>
          <w:sz w:val="22"/>
          <w:szCs w:val="22"/>
        </w:rPr>
        <w:t>paso</w:t>
      </w:r>
      <w:r w:rsidRPr="00F1118C">
        <w:rPr>
          <w:rStyle w:val="fc0"/>
          <w:color w:val="000000" w:themeColor="text1"/>
          <w:sz w:val="22"/>
          <w:szCs w:val="22"/>
        </w:rPr>
        <w:t xml:space="preserve"> o </w:t>
      </w:r>
      <w:r w:rsidRPr="00F1118C">
        <w:rPr>
          <w:color w:val="000000" w:themeColor="text1"/>
          <w:sz w:val="22"/>
          <w:szCs w:val="22"/>
        </w:rPr>
        <w:t>servomotores</w:t>
      </w:r>
      <w:r w:rsidRPr="00F1118C">
        <w:rPr>
          <w:rStyle w:val="fc0"/>
          <w:color w:val="000000" w:themeColor="text1"/>
          <w:sz w:val="22"/>
          <w:szCs w:val="22"/>
        </w:rPr>
        <w:t>.</w:t>
      </w:r>
    </w:p>
    <w:p w:rsidR="00DC351B" w:rsidRPr="00F1118C" w:rsidRDefault="00DC351B" w:rsidP="00DC351B">
      <w:pPr>
        <w:shd w:val="clear" w:color="auto" w:fill="FFFFFF"/>
        <w:autoSpaceDE/>
        <w:autoSpaceDN/>
        <w:spacing w:line="276" w:lineRule="auto"/>
        <w:jc w:val="center"/>
        <w:rPr>
          <w:color w:val="000000" w:themeColor="text1"/>
        </w:rPr>
      </w:pPr>
      <w:hyperlink r:id="rId12" w:history="1">
        <w:r w:rsidRPr="00F1118C">
          <w:rPr>
            <w:color w:val="000000" w:themeColor="text1"/>
            <w:sz w:val="22"/>
            <w:szCs w:val="22"/>
          </w:rPr>
          <w:br/>
        </w:r>
      </w:hyperlink>
      <w:r w:rsidRPr="00F1118C">
        <w:rPr>
          <w:noProof/>
          <w:color w:val="000000" w:themeColor="text1"/>
          <w:lang w:eastAsia="es-CO"/>
        </w:rPr>
        <w:drawing>
          <wp:inline distT="114300" distB="114300" distL="114300" distR="114300">
            <wp:extent cx="1952625" cy="1866900"/>
            <wp:effectExtent l="0" t="0" r="9525"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953007" cy="1867265"/>
                    </a:xfrm>
                    <a:prstGeom prst="rect">
                      <a:avLst/>
                    </a:prstGeom>
                    <a:ln/>
                  </pic:spPr>
                </pic:pic>
              </a:graphicData>
            </a:graphic>
          </wp:inline>
        </w:drawing>
      </w:r>
      <w:r w:rsidRPr="00F1118C">
        <w:rPr>
          <w:color w:val="000000" w:themeColor="text1"/>
          <w:sz w:val="24"/>
          <w:szCs w:val="24"/>
        </w:rPr>
        <w:br/>
      </w:r>
      <w:r w:rsidRPr="00F1118C">
        <w:rPr>
          <w:i/>
          <w:color w:val="000000" w:themeColor="text1"/>
          <w:sz w:val="24"/>
          <w:szCs w:val="24"/>
        </w:rPr>
        <w:t>Fig. 5 Ruedas acopladas a los motores</w:t>
      </w:r>
    </w:p>
    <w:p w:rsidR="00DC351B" w:rsidRPr="00F1118C" w:rsidRDefault="00DC351B" w:rsidP="00DC351B">
      <w:pPr>
        <w:shd w:val="clear" w:color="auto" w:fill="FFFFFF"/>
        <w:autoSpaceDE/>
        <w:autoSpaceDN/>
        <w:spacing w:line="276" w:lineRule="auto"/>
        <w:jc w:val="both"/>
        <w:rPr>
          <w:color w:val="000000" w:themeColor="text1"/>
          <w:sz w:val="22"/>
          <w:szCs w:val="22"/>
        </w:rPr>
      </w:pPr>
    </w:p>
    <w:p w:rsidR="00DC351B" w:rsidRPr="00F1118C" w:rsidRDefault="00DC351B" w:rsidP="00B6132E">
      <w:pPr>
        <w:shd w:val="clear" w:color="auto" w:fill="FFFFFF"/>
        <w:autoSpaceDE/>
        <w:autoSpaceDN/>
        <w:spacing w:line="276" w:lineRule="auto"/>
        <w:jc w:val="both"/>
        <w:rPr>
          <w:color w:val="000000" w:themeColor="text1"/>
          <w:sz w:val="22"/>
          <w:szCs w:val="22"/>
        </w:rPr>
      </w:pPr>
    </w:p>
    <w:p w:rsidR="00DC351B" w:rsidRPr="00F1118C" w:rsidRDefault="00DC351B" w:rsidP="00B6132E">
      <w:pPr>
        <w:shd w:val="clear" w:color="auto" w:fill="FFFFFF"/>
        <w:autoSpaceDE/>
        <w:autoSpaceDN/>
        <w:spacing w:line="276" w:lineRule="auto"/>
        <w:jc w:val="both"/>
        <w:rPr>
          <w:color w:val="000000" w:themeColor="text1"/>
          <w:sz w:val="22"/>
          <w:szCs w:val="22"/>
          <w:lang w:eastAsia="es-CO"/>
        </w:rPr>
      </w:pPr>
      <w:r w:rsidRPr="00F1118C">
        <w:rPr>
          <w:b/>
          <w:color w:val="000000" w:themeColor="text1"/>
          <w:sz w:val="22"/>
          <w:szCs w:val="22"/>
          <w:lang w:eastAsia="es-CO"/>
        </w:rPr>
        <w:t>Ruedas:</w:t>
      </w:r>
      <w:r w:rsidRPr="00F1118C">
        <w:rPr>
          <w:color w:val="000000" w:themeColor="text1"/>
          <w:sz w:val="22"/>
          <w:szCs w:val="22"/>
          <w:lang w:eastAsia="es-CO"/>
        </w:rPr>
        <w:t xml:space="preserve"> Las ruedas del robot son movidas por los motores. Normalmente se usan ruedas de materiales </w:t>
      </w:r>
    </w:p>
    <w:p w:rsidR="00DC351B" w:rsidRPr="00F1118C" w:rsidRDefault="00DC351B" w:rsidP="00B6132E">
      <w:pPr>
        <w:shd w:val="clear" w:color="auto" w:fill="FFFFFF"/>
        <w:autoSpaceDE/>
        <w:autoSpaceDN/>
        <w:spacing w:line="276" w:lineRule="auto"/>
        <w:jc w:val="both"/>
        <w:rPr>
          <w:color w:val="000000" w:themeColor="text1"/>
          <w:sz w:val="22"/>
          <w:szCs w:val="22"/>
          <w:lang w:eastAsia="es-CO"/>
        </w:rPr>
      </w:pPr>
      <w:r w:rsidRPr="0040281B">
        <w:rPr>
          <w:color w:val="000000" w:themeColor="text1"/>
          <w:sz w:val="22"/>
          <w:szCs w:val="22"/>
          <w:lang w:eastAsia="es-CO"/>
        </w:rPr>
        <w:t>anti-deslizantes para evitar fallas de tracci</w:t>
      </w:r>
      <w:r w:rsidRPr="00F1118C">
        <w:rPr>
          <w:color w:val="000000" w:themeColor="text1"/>
          <w:sz w:val="22"/>
          <w:szCs w:val="22"/>
          <w:lang w:eastAsia="es-CO"/>
        </w:rPr>
        <w:t>ó</w:t>
      </w:r>
      <w:r w:rsidRPr="0040281B">
        <w:rPr>
          <w:color w:val="000000" w:themeColor="text1"/>
          <w:sz w:val="22"/>
          <w:szCs w:val="22"/>
          <w:lang w:eastAsia="es-CO"/>
        </w:rPr>
        <w:t>n. Su tama</w:t>
      </w:r>
      <w:r w:rsidRPr="00F1118C">
        <w:rPr>
          <w:color w:val="000000" w:themeColor="text1"/>
          <w:sz w:val="22"/>
          <w:szCs w:val="22"/>
          <w:lang w:eastAsia="es-CO"/>
        </w:rPr>
        <w:t>ñ</w:t>
      </w:r>
      <w:r w:rsidRPr="0040281B">
        <w:rPr>
          <w:color w:val="000000" w:themeColor="text1"/>
          <w:sz w:val="22"/>
          <w:szCs w:val="22"/>
          <w:lang w:eastAsia="es-CO"/>
        </w:rPr>
        <w:t xml:space="preserve">o es otro factor a tener en cuenta a la hora de </w:t>
      </w:r>
      <w:r w:rsidRPr="00F1118C">
        <w:rPr>
          <w:color w:val="000000" w:themeColor="text1"/>
          <w:sz w:val="22"/>
          <w:szCs w:val="22"/>
          <w:lang w:eastAsia="es-CO"/>
        </w:rPr>
        <w:t>armar el robot, sin embargo, las ruedas que fueron utilizadas tenían más fricción que como debía usarse.</w:t>
      </w:r>
    </w:p>
    <w:p w:rsidR="00DC351B" w:rsidRPr="00F1118C" w:rsidRDefault="00DC351B" w:rsidP="00DC351B">
      <w:pPr>
        <w:shd w:val="clear" w:color="auto" w:fill="FFFFFF"/>
        <w:autoSpaceDE/>
        <w:autoSpaceDN/>
        <w:spacing w:line="276" w:lineRule="auto"/>
        <w:jc w:val="both"/>
        <w:rPr>
          <w:color w:val="000000" w:themeColor="text1"/>
          <w:sz w:val="22"/>
          <w:szCs w:val="22"/>
          <w:lang w:eastAsia="es-CO"/>
        </w:rPr>
      </w:pPr>
    </w:p>
    <w:p w:rsidR="00DC351B" w:rsidRPr="0040281B" w:rsidRDefault="00DC351B" w:rsidP="00DC351B">
      <w:pPr>
        <w:shd w:val="clear" w:color="auto" w:fill="FFFFFF"/>
        <w:autoSpaceDE/>
        <w:autoSpaceDN/>
        <w:spacing w:line="276" w:lineRule="auto"/>
        <w:jc w:val="both"/>
        <w:rPr>
          <w:color w:val="000000" w:themeColor="text1"/>
          <w:sz w:val="22"/>
          <w:szCs w:val="22"/>
          <w:lang w:eastAsia="es-CO"/>
        </w:rPr>
      </w:pPr>
    </w:p>
    <w:p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r w:rsidRPr="00F1118C">
        <w:rPr>
          <w:noProof/>
          <w:color w:val="000000" w:themeColor="text1"/>
          <w:lang w:eastAsia="es-CO"/>
        </w:rPr>
        <w:drawing>
          <wp:inline distT="0" distB="0" distL="0" distR="0">
            <wp:extent cx="2333625" cy="2022475"/>
            <wp:effectExtent l="0" t="0" r="9525" b="0"/>
            <wp:docPr id="11" name="Imagen 6" descr="http://www.bikudo.com/photo_stock/638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kudo.com/photo_stock/638537.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8478" cy="2026681"/>
                    </a:xfrm>
                    <a:prstGeom prst="rect">
                      <a:avLst/>
                    </a:prstGeom>
                    <a:noFill/>
                    <a:ln>
                      <a:noFill/>
                    </a:ln>
                  </pic:spPr>
                </pic:pic>
              </a:graphicData>
            </a:graphic>
          </wp:inline>
        </w:drawing>
      </w:r>
    </w:p>
    <w:p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6 Batería usada como fuente de energía</w:t>
      </w:r>
    </w:p>
    <w:p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rsidR="00DC351B" w:rsidRPr="00F1118C" w:rsidRDefault="00DC351B" w:rsidP="00DC351B">
      <w:pPr>
        <w:shd w:val="clear" w:color="auto" w:fill="FFFFFF"/>
        <w:autoSpaceDE/>
        <w:autoSpaceDN/>
        <w:spacing w:line="276" w:lineRule="auto"/>
        <w:jc w:val="both"/>
        <w:rPr>
          <w:b/>
          <w:color w:val="000000" w:themeColor="text1"/>
          <w:sz w:val="22"/>
          <w:szCs w:val="22"/>
          <w:lang w:eastAsia="es-CO"/>
        </w:rPr>
      </w:pPr>
    </w:p>
    <w:p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40281B">
        <w:rPr>
          <w:b/>
          <w:color w:val="000000" w:themeColor="text1"/>
          <w:sz w:val="22"/>
          <w:szCs w:val="22"/>
          <w:lang w:eastAsia="es-CO"/>
        </w:rPr>
        <w:t>Fuente de energ</w:t>
      </w:r>
      <w:r w:rsidRPr="00F1118C">
        <w:rPr>
          <w:b/>
          <w:color w:val="000000" w:themeColor="text1"/>
          <w:sz w:val="22"/>
          <w:szCs w:val="22"/>
          <w:lang w:eastAsia="es-CO"/>
        </w:rPr>
        <w:t>í</w:t>
      </w:r>
      <w:r w:rsidRPr="0040281B">
        <w:rPr>
          <w:b/>
          <w:color w:val="000000" w:themeColor="text1"/>
          <w:sz w:val="22"/>
          <w:szCs w:val="22"/>
          <w:lang w:eastAsia="es-CO"/>
        </w:rPr>
        <w:t>a:</w:t>
      </w:r>
      <w:r w:rsidRPr="00F1118C">
        <w:rPr>
          <w:color w:val="000000" w:themeColor="text1"/>
          <w:sz w:val="22"/>
          <w:szCs w:val="22"/>
          <w:lang w:eastAsia="es-CO"/>
        </w:rPr>
        <w:t xml:space="preserve"> El robot obtiene la energía que necesita para su funcionamiento de baterías o de una</w:t>
      </w:r>
      <w:r>
        <w:rPr>
          <w:color w:val="000000" w:themeColor="text1"/>
          <w:sz w:val="22"/>
          <w:szCs w:val="22"/>
          <w:lang w:eastAsia="es-CO"/>
        </w:rPr>
        <w:t xml:space="preserve"> </w:t>
      </w:r>
      <w:r w:rsidRPr="0040281B">
        <w:rPr>
          <w:color w:val="000000" w:themeColor="text1"/>
          <w:sz w:val="22"/>
          <w:szCs w:val="22"/>
          <w:lang w:eastAsia="es-CO"/>
        </w:rPr>
        <w:t xml:space="preserve">fuente de corriente alterna, siendo esta </w:t>
      </w:r>
      <w:r w:rsidRPr="00F1118C">
        <w:rPr>
          <w:color w:val="000000" w:themeColor="text1"/>
          <w:sz w:val="22"/>
          <w:szCs w:val="22"/>
          <w:lang w:eastAsia="es-CO"/>
        </w:rPr>
        <w:t>ú</w:t>
      </w:r>
      <w:r w:rsidRPr="0040281B">
        <w:rPr>
          <w:color w:val="000000" w:themeColor="text1"/>
          <w:sz w:val="22"/>
          <w:szCs w:val="22"/>
          <w:lang w:eastAsia="es-CO"/>
        </w:rPr>
        <w:t>ltima menos utilizada debido a que le resta independencia al robot.</w:t>
      </w:r>
      <w:r w:rsidRPr="00F1118C">
        <w:rPr>
          <w:color w:val="000000" w:themeColor="text1"/>
          <w:sz w:val="22"/>
          <w:szCs w:val="22"/>
          <w:lang w:eastAsia="es-CO"/>
        </w:rPr>
        <w:t xml:space="preserve"> En este caso se hizo uso de las baterías mostradas en la presente figura correspondiente a las baterías de un celular Nokia 1100, ya que generaban el voltaje correspondiente y necesitado para dar buen </w:t>
      </w:r>
      <w:r w:rsidRPr="00F1118C">
        <w:rPr>
          <w:color w:val="000000" w:themeColor="text1"/>
          <w:sz w:val="22"/>
          <w:szCs w:val="22"/>
          <w:lang w:eastAsia="es-CO"/>
        </w:rPr>
        <w:lastRenderedPageBreak/>
        <w:t>funcionamiento al módulo puente H previamente a los motores y a la tarjeta Arduino.</w:t>
      </w:r>
    </w:p>
    <w:p w:rsidR="00DC351B" w:rsidRPr="0040281B" w:rsidRDefault="00DC351B" w:rsidP="00DC351B">
      <w:pPr>
        <w:shd w:val="clear" w:color="auto" w:fill="FFFFFF"/>
        <w:autoSpaceDE/>
        <w:autoSpaceDN/>
        <w:spacing w:line="276" w:lineRule="auto"/>
        <w:jc w:val="both"/>
        <w:rPr>
          <w:color w:val="000000" w:themeColor="text1"/>
          <w:sz w:val="22"/>
          <w:szCs w:val="22"/>
          <w:lang w:eastAsia="es-CO"/>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noProof/>
          <w:color w:val="000000" w:themeColor="text1"/>
          <w:lang w:eastAsia="es-CO"/>
        </w:rPr>
        <w:drawing>
          <wp:inline distT="0" distB="0" distL="0" distR="0">
            <wp:extent cx="3200400" cy="2400300"/>
            <wp:effectExtent l="0" t="0" r="0" b="0"/>
            <wp:docPr id="25" name="Imagen 25" descr="https://hetpro-store.com/images/detailed/4/DSC02614.JPG?t=14135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tpro-store.com/images/detailed/4/DSC02614.JPG?t=141356841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400300"/>
                    </a:xfrm>
                    <a:prstGeom prst="rect">
                      <a:avLst/>
                    </a:prstGeom>
                    <a:noFill/>
                    <a:ln>
                      <a:noFill/>
                    </a:ln>
                  </pic:spPr>
                </pic:pic>
              </a:graphicData>
            </a:graphic>
          </wp:inline>
        </w:drawing>
      </w:r>
    </w:p>
    <w:p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7 Modulo Puente H L298N</w:t>
      </w:r>
    </w:p>
    <w:p w:rsidR="00DC351B" w:rsidRPr="00F1118C" w:rsidRDefault="00DC351B" w:rsidP="00DC351B">
      <w:pPr>
        <w:shd w:val="clear" w:color="auto" w:fill="FFFFFF"/>
        <w:autoSpaceDE/>
        <w:autoSpaceDN/>
        <w:spacing w:line="276" w:lineRule="auto"/>
        <w:jc w:val="center"/>
        <w:rPr>
          <w:i/>
          <w:color w:val="000000" w:themeColor="text1"/>
          <w:sz w:val="24"/>
          <w:szCs w:val="24"/>
        </w:rPr>
      </w:pPr>
    </w:p>
    <w:p w:rsidR="00DC351B" w:rsidRPr="00F1118C" w:rsidRDefault="00DC351B" w:rsidP="00DC351B">
      <w:pPr>
        <w:shd w:val="clear" w:color="auto" w:fill="FFFFFF"/>
        <w:autoSpaceDE/>
        <w:autoSpaceDN/>
        <w:spacing w:line="276" w:lineRule="auto"/>
        <w:jc w:val="center"/>
        <w:rPr>
          <w:i/>
          <w:color w:val="000000" w:themeColor="text1"/>
          <w:sz w:val="24"/>
          <w:szCs w:val="24"/>
        </w:rPr>
      </w:pPr>
    </w:p>
    <w:p w:rsidR="00DC351B" w:rsidRPr="00B4402C" w:rsidRDefault="00DC351B" w:rsidP="00DC351B">
      <w:pPr>
        <w:shd w:val="clear" w:color="auto" w:fill="FFFFFF"/>
        <w:autoSpaceDE/>
        <w:autoSpaceDN/>
        <w:spacing w:line="276" w:lineRule="auto"/>
        <w:jc w:val="both"/>
        <w:textAlignment w:val="baseline"/>
        <w:rPr>
          <w:color w:val="000000" w:themeColor="text1"/>
          <w:sz w:val="22"/>
          <w:szCs w:val="22"/>
          <w:lang w:eastAsia="es-CO"/>
        </w:rPr>
      </w:pPr>
      <w:r w:rsidRPr="00F1118C">
        <w:rPr>
          <w:b/>
          <w:color w:val="000000" w:themeColor="text1"/>
          <w:sz w:val="22"/>
          <w:szCs w:val="22"/>
          <w:lang w:eastAsia="es-CO"/>
        </w:rPr>
        <w:t xml:space="preserve">Modulo </w:t>
      </w:r>
      <w:r w:rsidRPr="00B4402C">
        <w:rPr>
          <w:b/>
          <w:color w:val="000000" w:themeColor="text1"/>
          <w:sz w:val="22"/>
          <w:szCs w:val="22"/>
          <w:lang w:eastAsia="es-CO"/>
        </w:rPr>
        <w:t>puente H</w:t>
      </w:r>
      <w:r w:rsidRPr="00F1118C">
        <w:rPr>
          <w:color w:val="000000" w:themeColor="text1"/>
          <w:sz w:val="22"/>
          <w:szCs w:val="22"/>
          <w:lang w:eastAsia="es-CO"/>
        </w:rPr>
        <w:t> </w:t>
      </w:r>
      <w:r w:rsidRPr="00F1118C">
        <w:rPr>
          <w:b/>
          <w:bCs/>
          <w:color w:val="000000" w:themeColor="text1"/>
          <w:sz w:val="22"/>
          <w:szCs w:val="22"/>
          <w:bdr w:val="none" w:sz="0" w:space="0" w:color="auto" w:frame="1"/>
          <w:lang w:eastAsia="es-CO"/>
        </w:rPr>
        <w:t>L298N</w:t>
      </w:r>
      <w:r w:rsidRPr="00F1118C">
        <w:rPr>
          <w:color w:val="000000" w:themeColor="text1"/>
          <w:sz w:val="22"/>
          <w:szCs w:val="22"/>
          <w:lang w:eastAsia="es-CO"/>
        </w:rPr>
        <w:t> </w:t>
      </w:r>
      <w:r w:rsidRPr="00B4402C">
        <w:rPr>
          <w:color w:val="000000" w:themeColor="text1"/>
          <w:sz w:val="22"/>
          <w:szCs w:val="22"/>
          <w:lang w:eastAsia="es-CO"/>
        </w:rPr>
        <w:t xml:space="preserve">es una tarjeta para el control de motores de corriente directa, motores a pasos, solenoides y en general cualquier otra carga inductiva. La tarjeta </w:t>
      </w:r>
      <w:r w:rsidRPr="00F1118C">
        <w:rPr>
          <w:color w:val="000000" w:themeColor="text1"/>
          <w:sz w:val="22"/>
          <w:szCs w:val="22"/>
          <w:lang w:eastAsia="es-CO"/>
        </w:rPr>
        <w:t>está</w:t>
      </w:r>
      <w:r w:rsidRPr="00B4402C">
        <w:rPr>
          <w:color w:val="000000" w:themeColor="text1"/>
          <w:sz w:val="22"/>
          <w:szCs w:val="22"/>
          <w:lang w:eastAsia="es-CO"/>
        </w:rPr>
        <w:t xml:space="preserve"> construida en torno al circuito integrado</w:t>
      </w:r>
      <w:r w:rsidRPr="00F1118C">
        <w:rPr>
          <w:color w:val="000000" w:themeColor="text1"/>
          <w:sz w:val="22"/>
          <w:szCs w:val="22"/>
          <w:lang w:eastAsia="es-CO"/>
        </w:rPr>
        <w:t xml:space="preserve"> </w:t>
      </w:r>
      <w:r w:rsidRPr="00F1118C">
        <w:rPr>
          <w:b/>
          <w:bCs/>
          <w:color w:val="000000" w:themeColor="text1"/>
          <w:sz w:val="22"/>
          <w:szCs w:val="22"/>
          <w:bdr w:val="none" w:sz="0" w:space="0" w:color="auto" w:frame="1"/>
          <w:lang w:eastAsia="es-CO"/>
        </w:rPr>
        <w:t>L298N</w:t>
      </w:r>
      <w:r w:rsidRPr="00B4402C">
        <w:rPr>
          <w:color w:val="000000" w:themeColor="text1"/>
          <w:sz w:val="22"/>
          <w:szCs w:val="22"/>
          <w:lang w:eastAsia="es-CO"/>
        </w:rPr>
        <w:t>, el cual dispone en su interior de 2 puentes H independientes con capacidad de conducir 2 amperios constantes o 4 amperios en picos no repetitivos. La tarjeta expone las conexiones hacia el motor a través de bloques de terminales (clemas), mientras que las entradas de control y habilitación del puente H se exponen a través de headers macho estándar para facilitar todas las conexiones.</w:t>
      </w:r>
    </w:p>
    <w:p w:rsidR="00DC351B" w:rsidRPr="00B4402C" w:rsidRDefault="00DC351B" w:rsidP="00DC351B">
      <w:pPr>
        <w:shd w:val="clear" w:color="auto" w:fill="FFFFFF"/>
        <w:autoSpaceDE/>
        <w:autoSpaceDN/>
        <w:spacing w:line="276" w:lineRule="auto"/>
        <w:jc w:val="both"/>
        <w:textAlignment w:val="baseline"/>
        <w:rPr>
          <w:color w:val="000000" w:themeColor="text1"/>
          <w:sz w:val="22"/>
          <w:szCs w:val="22"/>
          <w:lang w:eastAsia="es-CO"/>
        </w:rPr>
      </w:pPr>
      <w:r w:rsidRPr="00B4402C">
        <w:rPr>
          <w:color w:val="000000" w:themeColor="text1"/>
          <w:sz w:val="22"/>
          <w:szCs w:val="22"/>
          <w:lang w:eastAsia="es-CO"/>
        </w:rPr>
        <w:t xml:space="preserve">Esta tarjeta es ideal para controlar motores en pequeños robots como seguidores de </w:t>
      </w:r>
      <w:r w:rsidRPr="00F1118C">
        <w:rPr>
          <w:color w:val="000000" w:themeColor="text1"/>
          <w:sz w:val="22"/>
          <w:szCs w:val="22"/>
          <w:lang w:eastAsia="es-CO"/>
        </w:rPr>
        <w:t>líneas</w:t>
      </w:r>
      <w:r w:rsidRPr="00B4402C">
        <w:rPr>
          <w:color w:val="000000" w:themeColor="text1"/>
          <w:sz w:val="22"/>
          <w:szCs w:val="22"/>
          <w:lang w:eastAsia="es-CO"/>
        </w:rPr>
        <w:t>, zumos, robots de laberinto, etc. El L298N también es una excelente opción para manejar motores a pasos bipolares.</w:t>
      </w:r>
    </w:p>
    <w:p w:rsidR="00DC351B" w:rsidRPr="00F1118C" w:rsidRDefault="00DC351B" w:rsidP="00DC351B">
      <w:pPr>
        <w:shd w:val="clear" w:color="auto" w:fill="FFFFFF"/>
        <w:autoSpaceDE/>
        <w:autoSpaceDN/>
        <w:spacing w:line="276" w:lineRule="auto"/>
        <w:jc w:val="center"/>
        <w:rPr>
          <w:i/>
          <w:color w:val="000000" w:themeColor="text1"/>
          <w:sz w:val="24"/>
          <w:szCs w:val="24"/>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noProof/>
          <w:color w:val="000000" w:themeColor="text1"/>
          <w:lang w:eastAsia="es-CO"/>
        </w:rPr>
        <w:lastRenderedPageBreak/>
        <w:drawing>
          <wp:inline distT="0" distB="0" distL="0" distR="0">
            <wp:extent cx="2533650" cy="2406968"/>
            <wp:effectExtent l="0" t="0" r="0" b="0"/>
            <wp:docPr id="27" name="Imagen 27" descr="http://g01.a.alicdn.com/kf/HTB1aWJSIXXXXXbwXXXXq6xXFXXXr/10-unids-mont&amp;oacute;n-CNY70-Reflective-Sensor-&amp;oacute;ptico-con-salida-de-Transistor-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01.a.alicdn.com/kf/HTB1aWJSIXXXXXbwXXXXq6xXFXXXr/10-unids-mont&amp;oacute;n-CNY70-Reflective-Sensor-&amp;oacute;ptico-con-salida-de-Transistor-nuevo.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37197" cy="2410337"/>
                    </a:xfrm>
                    <a:prstGeom prst="rect">
                      <a:avLst/>
                    </a:prstGeom>
                    <a:noFill/>
                    <a:ln>
                      <a:noFill/>
                    </a:ln>
                  </pic:spPr>
                </pic:pic>
              </a:graphicData>
            </a:graphic>
          </wp:inline>
        </w:drawing>
      </w:r>
    </w:p>
    <w:p w:rsidR="00DC351B" w:rsidRPr="00F1118C" w:rsidRDefault="00DC351B" w:rsidP="00DC351B">
      <w:pPr>
        <w:shd w:val="clear" w:color="auto" w:fill="FFFFFF"/>
        <w:autoSpaceDE/>
        <w:autoSpaceDN/>
        <w:spacing w:line="276" w:lineRule="auto"/>
        <w:jc w:val="center"/>
        <w:rPr>
          <w:i/>
          <w:color w:val="000000" w:themeColor="text1"/>
          <w:sz w:val="24"/>
          <w:szCs w:val="24"/>
        </w:rPr>
      </w:pPr>
      <w:r w:rsidRPr="00F1118C">
        <w:rPr>
          <w:i/>
          <w:color w:val="000000" w:themeColor="text1"/>
          <w:sz w:val="24"/>
          <w:szCs w:val="24"/>
        </w:rPr>
        <w:t>Fig. 8 Sensores CNY70</w:t>
      </w: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hd w:val="clear" w:color="auto" w:fill="FFFFFF"/>
        <w:autoSpaceDE/>
        <w:autoSpaceDN/>
        <w:spacing w:line="276" w:lineRule="auto"/>
        <w:jc w:val="both"/>
        <w:rPr>
          <w:color w:val="000000" w:themeColor="text1"/>
          <w:sz w:val="22"/>
          <w:szCs w:val="22"/>
          <w:lang w:eastAsia="es-CO"/>
        </w:rPr>
      </w:pPr>
      <w:r w:rsidRPr="00F1118C">
        <w:rPr>
          <w:b/>
          <w:color w:val="000000" w:themeColor="text1"/>
          <w:sz w:val="22"/>
          <w:szCs w:val="22"/>
          <w:lang w:eastAsia="es-CO"/>
        </w:rPr>
        <w:t>Sensores CNY70</w:t>
      </w:r>
      <w:r w:rsidRPr="0040281B">
        <w:rPr>
          <w:color w:val="000000" w:themeColor="text1"/>
          <w:sz w:val="22"/>
          <w:szCs w:val="22"/>
          <w:lang w:eastAsia="es-CO"/>
        </w:rPr>
        <w:t xml:space="preserve"> El fototransistor conducir</w:t>
      </w:r>
      <w:r w:rsidRPr="00F1118C">
        <w:rPr>
          <w:color w:val="000000" w:themeColor="text1"/>
          <w:sz w:val="22"/>
          <w:szCs w:val="22"/>
          <w:lang w:eastAsia="es-CO"/>
        </w:rPr>
        <w:t>á</w:t>
      </w:r>
      <w:r w:rsidRPr="0040281B">
        <w:rPr>
          <w:color w:val="000000" w:themeColor="text1"/>
          <w:sz w:val="22"/>
          <w:szCs w:val="22"/>
          <w:lang w:eastAsia="es-CO"/>
        </w:rPr>
        <w:t xml:space="preserve"> </w:t>
      </w:r>
      <w:r w:rsidRPr="00F1118C">
        <w:rPr>
          <w:color w:val="000000" w:themeColor="text1"/>
          <w:sz w:val="22"/>
          <w:szCs w:val="22"/>
          <w:lang w:eastAsia="es-CO"/>
        </w:rPr>
        <w:t>más</w:t>
      </w:r>
      <w:r w:rsidRPr="0040281B">
        <w:rPr>
          <w:color w:val="000000" w:themeColor="text1"/>
          <w:sz w:val="22"/>
          <w:szCs w:val="22"/>
          <w:lang w:eastAsia="es-CO"/>
        </w:rPr>
        <w:t xml:space="preserve">, contra </w:t>
      </w:r>
      <w:r w:rsidR="00441C34" w:rsidRPr="0040281B">
        <w:rPr>
          <w:color w:val="000000" w:themeColor="text1"/>
          <w:sz w:val="22"/>
          <w:szCs w:val="22"/>
          <w:lang w:eastAsia="es-CO"/>
        </w:rPr>
        <w:t>más</w:t>
      </w:r>
      <w:r w:rsidRPr="0040281B">
        <w:rPr>
          <w:color w:val="000000" w:themeColor="text1"/>
          <w:sz w:val="22"/>
          <w:szCs w:val="22"/>
          <w:lang w:eastAsia="es-CO"/>
        </w:rPr>
        <w:t xml:space="preserve"> luz reflejada del emisor capte por su base. La salida de este</w:t>
      </w:r>
      <w:r w:rsidRPr="00F1118C">
        <w:rPr>
          <w:color w:val="000000" w:themeColor="text1"/>
          <w:sz w:val="22"/>
          <w:szCs w:val="22"/>
          <w:lang w:eastAsia="es-CO"/>
        </w:rPr>
        <w:t xml:space="preserve"> </w:t>
      </w:r>
      <w:r w:rsidRPr="0040281B">
        <w:rPr>
          <w:color w:val="000000" w:themeColor="text1"/>
          <w:sz w:val="22"/>
          <w:szCs w:val="22"/>
          <w:lang w:eastAsia="es-CO"/>
        </w:rPr>
        <w:t>dispositivo es anal</w:t>
      </w:r>
      <w:r w:rsidRPr="00F1118C">
        <w:rPr>
          <w:color w:val="000000" w:themeColor="text1"/>
          <w:sz w:val="22"/>
          <w:szCs w:val="22"/>
          <w:lang w:eastAsia="es-CO"/>
        </w:rPr>
        <w:t>ó</w:t>
      </w:r>
      <w:r w:rsidRPr="0040281B">
        <w:rPr>
          <w:color w:val="000000" w:themeColor="text1"/>
          <w:sz w:val="22"/>
          <w:szCs w:val="22"/>
          <w:lang w:eastAsia="es-CO"/>
        </w:rPr>
        <w:t>gica y viene determinada por la cantidad de luz reflejada, as</w:t>
      </w:r>
      <w:r w:rsidRPr="00F1118C">
        <w:rPr>
          <w:color w:val="000000" w:themeColor="text1"/>
          <w:sz w:val="22"/>
          <w:szCs w:val="22"/>
          <w:lang w:eastAsia="es-CO"/>
        </w:rPr>
        <w:t>í</w:t>
      </w:r>
      <w:r w:rsidRPr="0040281B">
        <w:rPr>
          <w:color w:val="000000" w:themeColor="text1"/>
          <w:sz w:val="22"/>
          <w:szCs w:val="22"/>
          <w:lang w:eastAsia="es-CO"/>
        </w:rPr>
        <w:t xml:space="preserve"> </w:t>
      </w:r>
      <w:r w:rsidRPr="00F1118C">
        <w:rPr>
          <w:color w:val="000000" w:themeColor="text1"/>
          <w:sz w:val="22"/>
          <w:szCs w:val="22"/>
          <w:lang w:eastAsia="es-CO"/>
        </w:rPr>
        <w:t>pues,</w:t>
      </w:r>
      <w:r w:rsidRPr="0040281B">
        <w:rPr>
          <w:color w:val="000000" w:themeColor="text1"/>
          <w:sz w:val="22"/>
          <w:szCs w:val="22"/>
          <w:lang w:eastAsia="es-CO"/>
        </w:rPr>
        <w:t xml:space="preserve"> para tener una</w:t>
      </w:r>
      <w:r w:rsidRPr="00F1118C">
        <w:rPr>
          <w:color w:val="000000" w:themeColor="text1"/>
          <w:sz w:val="22"/>
          <w:szCs w:val="22"/>
          <w:lang w:eastAsia="es-CO"/>
        </w:rPr>
        <w:t xml:space="preserve"> </w:t>
      </w:r>
      <w:r w:rsidRPr="0040281B">
        <w:rPr>
          <w:color w:val="000000" w:themeColor="text1"/>
          <w:sz w:val="22"/>
          <w:szCs w:val="22"/>
          <w:lang w:eastAsia="es-CO"/>
        </w:rPr>
        <w:t>salida digital se podr</w:t>
      </w:r>
      <w:r w:rsidRPr="00F1118C">
        <w:rPr>
          <w:color w:val="000000" w:themeColor="text1"/>
          <w:sz w:val="22"/>
          <w:szCs w:val="22"/>
          <w:lang w:eastAsia="es-CO"/>
        </w:rPr>
        <w:t>í</w:t>
      </w:r>
      <w:r w:rsidRPr="0040281B">
        <w:rPr>
          <w:color w:val="000000" w:themeColor="text1"/>
          <w:sz w:val="22"/>
          <w:szCs w:val="22"/>
          <w:lang w:eastAsia="es-CO"/>
        </w:rPr>
        <w:t>a poner un disparador Trigger Schmitt y as</w:t>
      </w:r>
      <w:r w:rsidRPr="00F1118C">
        <w:rPr>
          <w:color w:val="000000" w:themeColor="text1"/>
          <w:sz w:val="22"/>
          <w:szCs w:val="22"/>
          <w:lang w:eastAsia="es-CO"/>
        </w:rPr>
        <w:t>í</w:t>
      </w:r>
      <w:r w:rsidRPr="0040281B">
        <w:rPr>
          <w:color w:val="000000" w:themeColor="text1"/>
          <w:sz w:val="22"/>
          <w:szCs w:val="22"/>
          <w:lang w:eastAsia="es-CO"/>
        </w:rPr>
        <w:t xml:space="preserve"> obtener la salida </w:t>
      </w:r>
      <w:r w:rsidRPr="00F1118C">
        <w:rPr>
          <w:color w:val="000000" w:themeColor="text1"/>
          <w:sz w:val="22"/>
          <w:szCs w:val="22"/>
          <w:lang w:eastAsia="es-CO"/>
        </w:rPr>
        <w:t>digital,</w:t>
      </w:r>
      <w:r w:rsidRPr="0040281B">
        <w:rPr>
          <w:color w:val="000000" w:themeColor="text1"/>
          <w:sz w:val="22"/>
          <w:szCs w:val="22"/>
          <w:lang w:eastAsia="es-CO"/>
        </w:rPr>
        <w:t xml:space="preserve"> pero esto tiene</w:t>
      </w:r>
      <w:r w:rsidRPr="00F1118C">
        <w:rPr>
          <w:color w:val="000000" w:themeColor="text1"/>
          <w:sz w:val="22"/>
          <w:szCs w:val="22"/>
          <w:lang w:eastAsia="es-CO"/>
        </w:rPr>
        <w:t xml:space="preserve"> </w:t>
      </w:r>
      <w:r w:rsidRPr="0040281B">
        <w:rPr>
          <w:color w:val="000000" w:themeColor="text1"/>
          <w:sz w:val="22"/>
          <w:szCs w:val="22"/>
          <w:lang w:eastAsia="es-CO"/>
        </w:rPr>
        <w:t>un problema, y es que no es ajustable la sensibilidad del dispositivo y los puntos de activaci</w:t>
      </w:r>
      <w:r w:rsidRPr="00F1118C">
        <w:rPr>
          <w:color w:val="000000" w:themeColor="text1"/>
          <w:sz w:val="22"/>
          <w:szCs w:val="22"/>
          <w:lang w:eastAsia="es-CO"/>
        </w:rPr>
        <w:t>ó</w:t>
      </w:r>
      <w:r w:rsidRPr="0040281B">
        <w:rPr>
          <w:color w:val="000000" w:themeColor="text1"/>
          <w:sz w:val="22"/>
          <w:szCs w:val="22"/>
          <w:lang w:eastAsia="es-CO"/>
        </w:rPr>
        <w:t>n de</w:t>
      </w:r>
      <w:r>
        <w:rPr>
          <w:color w:val="000000" w:themeColor="text1"/>
          <w:sz w:val="22"/>
          <w:szCs w:val="22"/>
          <w:lang w:eastAsia="es-CO"/>
        </w:rPr>
        <w:t xml:space="preserve"> </w:t>
      </w:r>
      <w:r w:rsidRPr="00F1118C">
        <w:rPr>
          <w:color w:val="000000" w:themeColor="text1"/>
          <w:sz w:val="22"/>
          <w:szCs w:val="22"/>
          <w:lang w:eastAsia="es-CO"/>
        </w:rPr>
        <w:t>histéresis</w:t>
      </w:r>
      <w:r w:rsidRPr="0040281B">
        <w:rPr>
          <w:color w:val="000000" w:themeColor="text1"/>
          <w:sz w:val="22"/>
          <w:szCs w:val="22"/>
          <w:lang w:eastAsia="es-CO"/>
        </w:rPr>
        <w:t xml:space="preserve"> distan a</w:t>
      </w:r>
      <w:r w:rsidRPr="00F1118C">
        <w:rPr>
          <w:color w:val="000000" w:themeColor="text1"/>
          <w:sz w:val="22"/>
          <w:szCs w:val="22"/>
          <w:lang w:eastAsia="es-CO"/>
        </w:rPr>
        <w:t xml:space="preserve">lgunos mili voltios uno del otro. </w:t>
      </w:r>
    </w:p>
    <w:p w:rsidR="00DC351B" w:rsidRPr="00F1118C" w:rsidRDefault="00DC351B" w:rsidP="00DC351B">
      <w:pPr>
        <w:shd w:val="clear" w:color="auto" w:fill="FFFFFF"/>
        <w:autoSpaceDE/>
        <w:autoSpaceDN/>
        <w:spacing w:line="276" w:lineRule="auto"/>
        <w:jc w:val="both"/>
        <w:rPr>
          <w:color w:val="000000" w:themeColor="text1"/>
          <w:sz w:val="22"/>
          <w:szCs w:val="22"/>
          <w:lang w:eastAsia="es-CO"/>
        </w:rPr>
      </w:pPr>
    </w:p>
    <w:p w:rsidR="00DC351B" w:rsidRPr="0040281B" w:rsidRDefault="00DC351B" w:rsidP="00DC351B">
      <w:pPr>
        <w:shd w:val="clear" w:color="auto" w:fill="FFFFFF"/>
        <w:autoSpaceDE/>
        <w:autoSpaceDN/>
        <w:spacing w:line="276" w:lineRule="auto"/>
        <w:jc w:val="both"/>
        <w:rPr>
          <w:color w:val="000000" w:themeColor="text1"/>
          <w:sz w:val="22"/>
          <w:szCs w:val="22"/>
          <w:lang w:eastAsia="es-CO"/>
        </w:rPr>
      </w:pPr>
      <w:r w:rsidRPr="0040281B">
        <w:rPr>
          <w:color w:val="000000" w:themeColor="text1"/>
          <w:sz w:val="22"/>
          <w:szCs w:val="22"/>
          <w:lang w:eastAsia="es-CO"/>
        </w:rPr>
        <w:t>Com</w:t>
      </w:r>
      <w:r w:rsidRPr="00F1118C">
        <w:rPr>
          <w:color w:val="000000" w:themeColor="text1"/>
          <w:sz w:val="22"/>
          <w:szCs w:val="22"/>
          <w:lang w:eastAsia="es-CO"/>
        </w:rPr>
        <w:t>ú</w:t>
      </w:r>
      <w:r w:rsidRPr="0040281B">
        <w:rPr>
          <w:color w:val="000000" w:themeColor="text1"/>
          <w:sz w:val="22"/>
          <w:szCs w:val="22"/>
          <w:lang w:eastAsia="es-CO"/>
        </w:rPr>
        <w:t>nmente utilizado en los robots rastreadores (Sniffers) para detecci</w:t>
      </w:r>
      <w:r w:rsidRPr="00F1118C">
        <w:rPr>
          <w:color w:val="000000" w:themeColor="text1"/>
          <w:sz w:val="22"/>
          <w:szCs w:val="22"/>
          <w:lang w:eastAsia="es-CO"/>
        </w:rPr>
        <w:t>ó</w:t>
      </w:r>
      <w:r w:rsidRPr="0040281B">
        <w:rPr>
          <w:color w:val="000000" w:themeColor="text1"/>
          <w:sz w:val="22"/>
          <w:szCs w:val="22"/>
          <w:lang w:eastAsia="es-CO"/>
        </w:rPr>
        <w:t>n de l</w:t>
      </w:r>
      <w:r w:rsidRPr="00F1118C">
        <w:rPr>
          <w:color w:val="000000" w:themeColor="text1"/>
          <w:sz w:val="22"/>
          <w:szCs w:val="22"/>
          <w:lang w:eastAsia="es-CO"/>
        </w:rPr>
        <w:t>í</w:t>
      </w:r>
      <w:r w:rsidRPr="0040281B">
        <w:rPr>
          <w:color w:val="000000" w:themeColor="text1"/>
          <w:sz w:val="22"/>
          <w:szCs w:val="22"/>
          <w:lang w:eastAsia="es-CO"/>
        </w:rPr>
        <w:t>neas pintadas sobre el suelo, debido principalmente a su baja distancia de detecci</w:t>
      </w:r>
      <w:r w:rsidRPr="00F1118C">
        <w:rPr>
          <w:color w:val="000000" w:themeColor="text1"/>
          <w:sz w:val="22"/>
          <w:szCs w:val="22"/>
          <w:lang w:eastAsia="es-CO"/>
        </w:rPr>
        <w:t>ó</w:t>
      </w:r>
      <w:r w:rsidRPr="0040281B">
        <w:rPr>
          <w:color w:val="000000" w:themeColor="text1"/>
          <w:sz w:val="22"/>
          <w:szCs w:val="22"/>
          <w:lang w:eastAsia="es-CO"/>
        </w:rPr>
        <w:t>n</w:t>
      </w:r>
    </w:p>
    <w:p w:rsidR="00DC351B" w:rsidRPr="00F1118C" w:rsidRDefault="00DC351B" w:rsidP="00DC351B">
      <w:pPr>
        <w:spacing w:line="276" w:lineRule="auto"/>
        <w:ind w:left="404" w:firstLine="202"/>
        <w:jc w:val="both"/>
        <w:rPr>
          <w:noProof/>
          <w:color w:val="000000" w:themeColor="text1"/>
          <w:lang w:eastAsia="es-ES"/>
        </w:rPr>
      </w:pPr>
    </w:p>
    <w:p w:rsidR="00DC351B" w:rsidRPr="00F1118C" w:rsidRDefault="00DC351B" w:rsidP="00DC351B">
      <w:pPr>
        <w:spacing w:line="276" w:lineRule="auto"/>
        <w:jc w:val="center"/>
        <w:rPr>
          <w:color w:val="000000" w:themeColor="text1"/>
        </w:rPr>
      </w:pPr>
      <w:r w:rsidRPr="00F1118C">
        <w:rPr>
          <w:noProof/>
          <w:color w:val="000000" w:themeColor="text1"/>
          <w:lang w:eastAsia="es-CO"/>
        </w:rPr>
        <w:drawing>
          <wp:inline distT="114300" distB="114300" distL="114300" distR="114300">
            <wp:extent cx="2066925" cy="1809750"/>
            <wp:effectExtent l="0" t="0" r="9525"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066925" cy="1809750"/>
                    </a:xfrm>
                    <a:prstGeom prst="rect">
                      <a:avLst/>
                    </a:prstGeom>
                    <a:ln/>
                  </pic:spPr>
                </pic:pic>
              </a:graphicData>
            </a:graphic>
          </wp:inline>
        </w:drawing>
      </w:r>
      <w:r w:rsidRPr="00F1118C">
        <w:rPr>
          <w:color w:val="000000" w:themeColor="text1"/>
          <w:sz w:val="24"/>
          <w:szCs w:val="24"/>
        </w:rPr>
        <w:br/>
      </w:r>
      <w:r w:rsidRPr="00F1118C">
        <w:rPr>
          <w:i/>
          <w:color w:val="000000" w:themeColor="text1"/>
          <w:sz w:val="24"/>
          <w:szCs w:val="24"/>
        </w:rPr>
        <w:t>Fig. 9 Diagrama del sensor en módulo</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ind w:left="404" w:firstLine="202"/>
        <w:jc w:val="both"/>
        <w:rPr>
          <w:noProof/>
          <w:color w:val="000000" w:themeColor="text1"/>
          <w:lang w:eastAsia="es-ES"/>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r w:rsidRPr="00F1118C">
        <w:rPr>
          <w:noProof/>
          <w:color w:val="000000" w:themeColor="text1"/>
          <w:lang w:eastAsia="es-CO"/>
        </w:rPr>
        <w:lastRenderedPageBreak/>
        <w:drawing>
          <wp:inline distT="114300" distB="114300" distL="114300" distR="114300">
            <wp:extent cx="3048000" cy="1895475"/>
            <wp:effectExtent l="0" t="0" r="0" b="9525"/>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048188" cy="1895592"/>
                    </a:xfrm>
                    <a:prstGeom prst="rect">
                      <a:avLst/>
                    </a:prstGeom>
                    <a:ln/>
                  </pic:spPr>
                </pic:pic>
              </a:graphicData>
            </a:graphic>
          </wp:inline>
        </w:drawing>
      </w:r>
    </w:p>
    <w:p w:rsidR="00DC351B" w:rsidRPr="00F1118C" w:rsidRDefault="00DC351B" w:rsidP="00DC351B">
      <w:pPr>
        <w:spacing w:line="276" w:lineRule="auto"/>
        <w:jc w:val="center"/>
        <w:rPr>
          <w:color w:val="000000" w:themeColor="text1"/>
        </w:rPr>
      </w:pPr>
      <w:r w:rsidRPr="00F1118C">
        <w:rPr>
          <w:i/>
          <w:color w:val="000000" w:themeColor="text1"/>
          <w:sz w:val="24"/>
          <w:szCs w:val="24"/>
        </w:rPr>
        <w:t xml:space="preserve">Fig. 9 Simulación del módulo del opto acoplador </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El sensor detecta cuando no hay luz incidiendo sobre él y esto es posible gracias al color oscuro que proporciona la cinta negra, si la luz es detectada el sensor envía una señal que es traducida como una desviación del vehículo y aunque acá es directa la forma en que se ve es mediante algoritmos y un controlador de motor lo que permitirá manipular la señal para un eficiente sistema.</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p>
    <w:p w:rsidR="00DC351B" w:rsidRDefault="00DC351B" w:rsidP="00DC351B">
      <w:pPr>
        <w:pStyle w:val="Ttulo1"/>
        <w:spacing w:line="276" w:lineRule="auto"/>
        <w:rPr>
          <w:b/>
          <w:color w:val="000000" w:themeColor="text1"/>
          <w:sz w:val="28"/>
          <w:szCs w:val="28"/>
        </w:rPr>
      </w:pPr>
      <w:r w:rsidRPr="00F1118C">
        <w:rPr>
          <w:b/>
          <w:color w:val="000000" w:themeColor="text1"/>
          <w:sz w:val="28"/>
          <w:szCs w:val="28"/>
        </w:rPr>
        <w:t>código, ensamble y funcionamiento</w:t>
      </w:r>
    </w:p>
    <w:p w:rsidR="00DC351B" w:rsidRDefault="00DC351B" w:rsidP="00DC351B">
      <w:pPr>
        <w:jc w:val="both"/>
        <w:rPr>
          <w:sz w:val="22"/>
          <w:szCs w:val="22"/>
        </w:rPr>
      </w:pPr>
      <w:r w:rsidRPr="00DC351B">
        <w:rPr>
          <w:sz w:val="22"/>
          <w:szCs w:val="22"/>
        </w:rPr>
        <w:t>Para el</w:t>
      </w:r>
      <w:r>
        <w:rPr>
          <w:sz w:val="22"/>
          <w:szCs w:val="22"/>
        </w:rPr>
        <w:t xml:space="preserve"> desarrollo de este proyecto se analizaron muchos factores como los motores a usar, como se iba a quemar la baquela que contenía los sensores seguidores de línea, los trimer para dar las constantes del PID.</w:t>
      </w:r>
    </w:p>
    <w:p w:rsidR="00DC351B" w:rsidRDefault="00DC351B" w:rsidP="00DC351B">
      <w:pPr>
        <w:jc w:val="both"/>
        <w:rPr>
          <w:sz w:val="22"/>
          <w:szCs w:val="22"/>
        </w:rPr>
      </w:pPr>
      <w:r>
        <w:rPr>
          <w:sz w:val="22"/>
          <w:szCs w:val="22"/>
        </w:rPr>
        <w:t>Teniendo en cuenta los parámetros anteriores se diseño un código, tal que este pueda realizar los procedimientos necesarios para el correcto funcionamiento del proyecto.</w:t>
      </w:r>
    </w:p>
    <w:p w:rsidR="00DC351B" w:rsidRPr="00DC351B" w:rsidRDefault="00DC351B" w:rsidP="00DC351B">
      <w:pPr>
        <w:jc w:val="both"/>
        <w:rPr>
          <w:sz w:val="22"/>
          <w:szCs w:val="22"/>
        </w:rPr>
      </w:pPr>
      <w:r>
        <w:rPr>
          <w:sz w:val="22"/>
          <w:szCs w:val="22"/>
        </w:rPr>
        <w:t>A continuación se presenta el código usado y unas breves especificaciones de lo que realizan algunas líneas especificas:</w:t>
      </w:r>
    </w:p>
    <w:p w:rsidR="00DC351B" w:rsidRPr="00F1118C" w:rsidRDefault="00DC351B" w:rsidP="00DC351B">
      <w:pPr>
        <w:spacing w:line="276" w:lineRule="auto"/>
        <w:jc w:val="both"/>
        <w:rPr>
          <w:color w:val="000000" w:themeColor="text1"/>
        </w:rPr>
      </w:pPr>
    </w:p>
    <w:p w:rsidR="00DC351B" w:rsidRPr="00DC351B" w:rsidRDefault="00DC351B" w:rsidP="00DC351B">
      <w:pPr>
        <w:spacing w:line="276" w:lineRule="auto"/>
        <w:jc w:val="both"/>
        <w:rPr>
          <w:i/>
          <w:color w:val="000000" w:themeColor="text1"/>
        </w:rPr>
      </w:pPr>
      <w:r>
        <w:rPr>
          <w:i/>
          <w:color w:val="000000" w:themeColor="text1"/>
        </w:rPr>
        <w:t>int motor_derecha</w:t>
      </w:r>
      <w:r w:rsidRPr="00DC351B">
        <w:rPr>
          <w:i/>
          <w:color w:val="000000" w:themeColor="text1"/>
        </w:rPr>
        <w:t xml:space="preserve"> = 2;    // Con este pin, dirigimos el motor derecho</w:t>
      </w:r>
    </w:p>
    <w:p w:rsidR="00DC351B" w:rsidRPr="00DC351B" w:rsidRDefault="00DC351B" w:rsidP="00DC351B">
      <w:pPr>
        <w:spacing w:line="276" w:lineRule="auto"/>
        <w:jc w:val="both"/>
        <w:rPr>
          <w:i/>
          <w:color w:val="000000" w:themeColor="text1"/>
        </w:rPr>
      </w:pPr>
      <w:r>
        <w:rPr>
          <w:i/>
          <w:color w:val="000000" w:themeColor="text1"/>
        </w:rPr>
        <w:t>int motor_izquierda</w:t>
      </w:r>
      <w:r w:rsidRPr="00DC351B">
        <w:rPr>
          <w:i/>
          <w:color w:val="000000" w:themeColor="text1"/>
        </w:rPr>
        <w:t xml:space="preserve"> = 3;  // Con este pin, dirigimos el motor izquierdo</w:t>
      </w:r>
    </w:p>
    <w:p w:rsidR="00DC351B" w:rsidRPr="00DC351B" w:rsidRDefault="00DC351B" w:rsidP="00DC351B">
      <w:pPr>
        <w:spacing w:line="276" w:lineRule="auto"/>
        <w:jc w:val="both"/>
        <w:rPr>
          <w:i/>
          <w:color w:val="000000" w:themeColor="text1"/>
        </w:rPr>
      </w:pPr>
      <w:r w:rsidRPr="00DC351B">
        <w:rPr>
          <w:i/>
          <w:color w:val="000000" w:themeColor="text1"/>
        </w:rPr>
        <w:t>int pwm_iz = 10;             // pin de manejo de velocidad del motor izquierdo EL CUAL ES UN POCO MAS RAPIDO QUE EL DERECHO</w:t>
      </w:r>
      <w:r>
        <w:rPr>
          <w:i/>
          <w:color w:val="000000" w:themeColor="text1"/>
        </w:rPr>
        <w:t xml:space="preserve"> ya que nuentros motores no estaba calibrados</w:t>
      </w:r>
    </w:p>
    <w:p w:rsidR="00DC351B" w:rsidRPr="00DC351B" w:rsidRDefault="00DC351B" w:rsidP="00DC351B">
      <w:pPr>
        <w:spacing w:line="276" w:lineRule="auto"/>
        <w:jc w:val="both"/>
        <w:rPr>
          <w:i/>
          <w:color w:val="000000" w:themeColor="text1"/>
        </w:rPr>
      </w:pPr>
      <w:r w:rsidRPr="00DC351B">
        <w:rPr>
          <w:i/>
          <w:color w:val="000000" w:themeColor="text1"/>
        </w:rPr>
        <w:t>int pwm_der = 11;             // Pin de manejo de la velocidad del motor derecho</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Pines analogos</w:t>
      </w:r>
    </w:p>
    <w:p w:rsidR="00DC351B" w:rsidRPr="00DC351B" w:rsidRDefault="00DC351B" w:rsidP="00DC351B">
      <w:pPr>
        <w:spacing w:line="276" w:lineRule="auto"/>
        <w:jc w:val="both"/>
        <w:rPr>
          <w:i/>
          <w:color w:val="000000" w:themeColor="text1"/>
        </w:rPr>
      </w:pPr>
      <w:r w:rsidRPr="00DC351B">
        <w:rPr>
          <w:i/>
          <w:color w:val="000000" w:themeColor="text1"/>
        </w:rPr>
        <w:t>int sensor1 = 0;</w:t>
      </w:r>
    </w:p>
    <w:p w:rsidR="00DC351B" w:rsidRPr="00DC351B" w:rsidRDefault="00DC351B" w:rsidP="00DC351B">
      <w:pPr>
        <w:spacing w:line="276" w:lineRule="auto"/>
        <w:jc w:val="both"/>
        <w:rPr>
          <w:i/>
          <w:color w:val="000000" w:themeColor="text1"/>
        </w:rPr>
      </w:pPr>
      <w:r w:rsidRPr="00DC351B">
        <w:rPr>
          <w:i/>
          <w:color w:val="000000" w:themeColor="text1"/>
        </w:rPr>
        <w:lastRenderedPageBreak/>
        <w:t>int sensor2 = 1;</w:t>
      </w:r>
    </w:p>
    <w:p w:rsidR="00DC351B" w:rsidRPr="00DC351B" w:rsidRDefault="00DC351B" w:rsidP="00DC351B">
      <w:pPr>
        <w:spacing w:line="276" w:lineRule="auto"/>
        <w:jc w:val="both"/>
        <w:rPr>
          <w:i/>
          <w:color w:val="000000" w:themeColor="text1"/>
        </w:rPr>
      </w:pPr>
      <w:r w:rsidRPr="00DC351B">
        <w:rPr>
          <w:i/>
          <w:color w:val="000000" w:themeColor="text1"/>
        </w:rPr>
        <w:t>int sensor3 = 2;</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Variables iniciadas en cero</w:t>
      </w:r>
    </w:p>
    <w:p w:rsidR="00DC351B" w:rsidRPr="00DC351B" w:rsidRDefault="00DC351B" w:rsidP="00DC351B">
      <w:pPr>
        <w:spacing w:line="276" w:lineRule="auto"/>
        <w:jc w:val="both"/>
        <w:rPr>
          <w:i/>
          <w:color w:val="000000" w:themeColor="text1"/>
        </w:rPr>
      </w:pPr>
      <w:r w:rsidRPr="00DC351B">
        <w:rPr>
          <w:i/>
          <w:color w:val="000000" w:themeColor="text1"/>
        </w:rPr>
        <w:t>int posicion = 0;</w:t>
      </w:r>
    </w:p>
    <w:p w:rsidR="00DC351B" w:rsidRPr="00DC351B" w:rsidRDefault="00DC351B" w:rsidP="00DC351B">
      <w:pPr>
        <w:spacing w:line="276" w:lineRule="auto"/>
        <w:jc w:val="both"/>
        <w:rPr>
          <w:i/>
          <w:color w:val="000000" w:themeColor="text1"/>
        </w:rPr>
      </w:pPr>
      <w:r w:rsidRPr="00DC351B">
        <w:rPr>
          <w:i/>
          <w:color w:val="000000" w:themeColor="text1"/>
        </w:rPr>
        <w:t>int ultima_posicion = 0;</w:t>
      </w:r>
    </w:p>
    <w:p w:rsidR="00DC351B" w:rsidRPr="00DC351B" w:rsidRDefault="00DC351B" w:rsidP="00DC351B">
      <w:pPr>
        <w:spacing w:line="276" w:lineRule="auto"/>
        <w:jc w:val="both"/>
        <w:rPr>
          <w:i/>
          <w:color w:val="000000" w:themeColor="text1"/>
        </w:rPr>
      </w:pPr>
      <w:r w:rsidRPr="00DC351B">
        <w:rPr>
          <w:i/>
          <w:color w:val="000000" w:themeColor="text1"/>
        </w:rPr>
        <w:t>float valor_pwm = 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velder=0,veliz=0;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maxvelder=230;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maxveliz=230;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basevelder=130;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baseveliz =130;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lastError=0;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Constantes del PID</w:t>
      </w:r>
    </w:p>
    <w:p w:rsidR="00DC351B" w:rsidRPr="00DC351B" w:rsidRDefault="00DC351B" w:rsidP="00DC351B">
      <w:pPr>
        <w:spacing w:line="276" w:lineRule="auto"/>
        <w:jc w:val="both"/>
        <w:rPr>
          <w:i/>
          <w:color w:val="000000" w:themeColor="text1"/>
        </w:rPr>
      </w:pPr>
      <w:r w:rsidRPr="00DC351B">
        <w:rPr>
          <w:i/>
          <w:color w:val="000000" w:themeColor="text1"/>
        </w:rPr>
        <w:t>float Kp=6,Kd=1,Ki=0.1; //Constantes del PID</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void setup() {</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delay(2000);   // Hacemos una espera de 2 segundos</w:t>
      </w:r>
      <w:r>
        <w:rPr>
          <w:i/>
          <w:color w:val="000000" w:themeColor="text1"/>
        </w:rPr>
        <w:t xml:space="preserve"> para iniciar</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  Serial.begin(9600);  // iniciamos comunicacion serial con 9600 bouds</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  pinMode(motor_derecha,OUTPUT);</w:t>
      </w:r>
    </w:p>
    <w:p w:rsidR="00DC351B" w:rsidRPr="00DC351B" w:rsidRDefault="00DC351B" w:rsidP="00DC351B">
      <w:pPr>
        <w:spacing w:line="276" w:lineRule="auto"/>
        <w:jc w:val="both"/>
        <w:rPr>
          <w:i/>
          <w:color w:val="000000" w:themeColor="text1"/>
        </w:rPr>
      </w:pPr>
      <w:r w:rsidRPr="00DC351B">
        <w:rPr>
          <w:i/>
          <w:color w:val="000000" w:themeColor="text1"/>
        </w:rPr>
        <w:t xml:space="preserve">  pinMode(motor_izquierda,OUTPUT);</w:t>
      </w:r>
    </w:p>
    <w:p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pinMode(pwm_iz,OUTPUT);</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pinMode(pwm_der,OUTPUT);</w:t>
      </w:r>
    </w:p>
    <w:p w:rsidR="00DC351B" w:rsidRPr="00DC351B" w:rsidRDefault="00DC351B" w:rsidP="00DC351B">
      <w:pPr>
        <w:spacing w:line="276" w:lineRule="auto"/>
        <w:jc w:val="both"/>
        <w:rPr>
          <w:i/>
          <w:color w:val="000000" w:themeColor="text1"/>
          <w:lang w:val="en-US"/>
        </w:rPr>
      </w:pP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w:t>
      </w:r>
    </w:p>
    <w:p w:rsidR="00DC351B" w:rsidRPr="00DC351B" w:rsidRDefault="00DC351B" w:rsidP="00DC351B">
      <w:pPr>
        <w:spacing w:line="276" w:lineRule="auto"/>
        <w:jc w:val="both"/>
        <w:rPr>
          <w:i/>
          <w:color w:val="000000" w:themeColor="text1"/>
          <w:lang w:val="en-US"/>
        </w:rPr>
      </w:pPr>
    </w:p>
    <w:p w:rsidR="00DC351B" w:rsidRPr="00DC351B" w:rsidRDefault="00DC351B" w:rsidP="00DC351B">
      <w:pPr>
        <w:spacing w:line="276" w:lineRule="auto"/>
        <w:jc w:val="both"/>
        <w:rPr>
          <w:i/>
          <w:color w:val="000000" w:themeColor="text1"/>
          <w:lang w:val="en-US"/>
        </w:rPr>
      </w:pP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void loop() {</w:t>
      </w:r>
    </w:p>
    <w:p w:rsidR="00DC351B" w:rsidRPr="00DC351B" w:rsidRDefault="00DC351B" w:rsidP="00DC351B">
      <w:pPr>
        <w:spacing w:line="276" w:lineRule="auto"/>
        <w:jc w:val="both"/>
        <w:rPr>
          <w:i/>
          <w:color w:val="000000" w:themeColor="text1"/>
          <w:lang w:val="en-US"/>
        </w:rPr>
      </w:pPr>
    </w:p>
    <w:p w:rsidR="00DC351B" w:rsidRPr="00DC351B" w:rsidRDefault="00DC351B" w:rsidP="00DC351B">
      <w:pPr>
        <w:spacing w:line="276" w:lineRule="auto"/>
        <w:jc w:val="both"/>
        <w:rPr>
          <w:i/>
          <w:color w:val="000000" w:themeColor="text1"/>
        </w:rPr>
      </w:pPr>
      <w:r w:rsidRPr="00DC351B">
        <w:rPr>
          <w:i/>
          <w:color w:val="000000" w:themeColor="text1"/>
          <w:lang w:val="en-US"/>
        </w:rPr>
        <w:t xml:space="preserve"> </w:t>
      </w:r>
      <w:r w:rsidRPr="00DC351B">
        <w:rPr>
          <w:i/>
          <w:color w:val="000000" w:themeColor="text1"/>
        </w:rPr>
        <w:t>// Lectura de los sensores en las entradas analogas</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s1 = analogRead(sensor1);</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s2 = analogRead(sensor2);</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s3 = analogRead(sensor3);</w:t>
      </w:r>
    </w:p>
    <w:p w:rsidR="00DC351B" w:rsidRPr="00DC351B" w:rsidRDefault="00DC351B" w:rsidP="00DC351B">
      <w:pPr>
        <w:spacing w:line="276" w:lineRule="auto"/>
        <w:jc w:val="both"/>
        <w:rPr>
          <w:i/>
          <w:color w:val="000000" w:themeColor="text1"/>
          <w:lang w:val="en-US"/>
        </w:rPr>
      </w:pP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int s11 = 0;</w:t>
      </w:r>
    </w:p>
    <w:p w:rsidR="00DC351B" w:rsidRPr="00DC351B" w:rsidRDefault="00DC351B" w:rsidP="00DC351B">
      <w:pPr>
        <w:spacing w:line="276" w:lineRule="auto"/>
        <w:jc w:val="both"/>
        <w:rPr>
          <w:i/>
          <w:color w:val="000000" w:themeColor="text1"/>
        </w:rPr>
      </w:pPr>
      <w:r w:rsidRPr="00DC351B">
        <w:rPr>
          <w:i/>
          <w:color w:val="000000" w:themeColor="text1"/>
        </w:rPr>
        <w:t>int s12 = 0;</w:t>
      </w:r>
    </w:p>
    <w:p w:rsidR="00DC351B" w:rsidRPr="00DC351B" w:rsidRDefault="00DC351B" w:rsidP="00DC351B">
      <w:pPr>
        <w:spacing w:line="276" w:lineRule="auto"/>
        <w:jc w:val="both"/>
        <w:rPr>
          <w:i/>
          <w:color w:val="000000" w:themeColor="text1"/>
        </w:rPr>
      </w:pPr>
      <w:r w:rsidRPr="00DC351B">
        <w:rPr>
          <w:i/>
          <w:color w:val="000000" w:themeColor="text1"/>
        </w:rPr>
        <w:t>int s13 = 0;</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  // Calibracion de sensores para convertirlos a binario</w:t>
      </w:r>
    </w:p>
    <w:p w:rsidR="00DC351B" w:rsidRPr="00DC351B" w:rsidRDefault="00DC351B" w:rsidP="00DC351B">
      <w:pPr>
        <w:spacing w:line="276" w:lineRule="auto"/>
        <w:jc w:val="both"/>
        <w:rPr>
          <w:i/>
          <w:color w:val="000000" w:themeColor="text1"/>
        </w:rPr>
      </w:pPr>
      <w:r w:rsidRPr="00DC351B">
        <w:rPr>
          <w:i/>
          <w:color w:val="000000" w:themeColor="text1"/>
        </w:rPr>
        <w:t xml:space="preserve">  if(s1&gt;145){ //145 es el valor en que el sensor</w:t>
      </w:r>
      <w:r>
        <w:rPr>
          <w:i/>
          <w:color w:val="000000" w:themeColor="text1"/>
        </w:rPr>
        <w:t>1</w:t>
      </w:r>
      <w:r w:rsidRPr="00DC351B">
        <w:rPr>
          <w:i/>
          <w:color w:val="000000" w:themeColor="text1"/>
        </w:rPr>
        <w:t xml:space="preserve"> déjà de leer la lina negra</w:t>
      </w:r>
    </w:p>
    <w:p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s11=1;</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if(s2&gt;55){ </w:t>
      </w:r>
      <w:r>
        <w:rPr>
          <w:i/>
          <w:color w:val="000000" w:themeColor="text1"/>
        </w:rPr>
        <w:t>//55</w:t>
      </w:r>
      <w:r w:rsidRPr="00DC351B">
        <w:rPr>
          <w:i/>
          <w:color w:val="000000" w:themeColor="text1"/>
        </w:rPr>
        <w:t xml:space="preserve"> es el valor en que el sensor</w:t>
      </w:r>
      <w:r>
        <w:rPr>
          <w:i/>
          <w:color w:val="000000" w:themeColor="text1"/>
        </w:rPr>
        <w:t>2</w:t>
      </w:r>
      <w:r w:rsidRPr="00DC351B">
        <w:rPr>
          <w:i/>
          <w:color w:val="000000" w:themeColor="text1"/>
        </w:rPr>
        <w:t xml:space="preserve"> déjà de leer la lina negra</w:t>
      </w:r>
    </w:p>
    <w:p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s12=1;</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lastRenderedPageBreak/>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if(s3&gt;85){ </w:t>
      </w:r>
      <w:r>
        <w:rPr>
          <w:i/>
          <w:color w:val="000000" w:themeColor="text1"/>
        </w:rPr>
        <w:t>//85</w:t>
      </w:r>
      <w:r w:rsidRPr="00DC351B">
        <w:rPr>
          <w:i/>
          <w:color w:val="000000" w:themeColor="text1"/>
        </w:rPr>
        <w:t xml:space="preserve"> es el valor en que el sensor</w:t>
      </w:r>
      <w:r>
        <w:rPr>
          <w:i/>
          <w:color w:val="000000" w:themeColor="text1"/>
        </w:rPr>
        <w:t>3</w:t>
      </w:r>
      <w:r w:rsidRPr="00DC351B">
        <w:rPr>
          <w:i/>
          <w:color w:val="000000" w:themeColor="text1"/>
        </w:rPr>
        <w:t xml:space="preserve"> </w:t>
      </w:r>
      <w:r>
        <w:rPr>
          <w:i/>
          <w:color w:val="000000" w:themeColor="text1"/>
        </w:rPr>
        <w:t>déja</w:t>
      </w:r>
      <w:r w:rsidRPr="00DC351B">
        <w:rPr>
          <w:i/>
          <w:color w:val="000000" w:themeColor="text1"/>
        </w:rPr>
        <w:t xml:space="preserve"> de leer la lina negra</w:t>
      </w:r>
    </w:p>
    <w:p w:rsidR="00DC351B" w:rsidRPr="00DC351B" w:rsidRDefault="00DC351B" w:rsidP="00DC351B">
      <w:pPr>
        <w:spacing w:line="276" w:lineRule="auto"/>
        <w:jc w:val="both"/>
        <w:rPr>
          <w:i/>
          <w:color w:val="000000" w:themeColor="text1"/>
        </w:rPr>
      </w:pPr>
      <w:r w:rsidRPr="00DC351B">
        <w:rPr>
          <w:i/>
          <w:color w:val="000000" w:themeColor="text1"/>
        </w:rPr>
        <w:t xml:space="preserve">   s13=1;</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    ultima_posicion = posicion;   // Almacenamos las posiciones leidas</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 posicion = (1*s13)+(2*s12)+(4*s11);  // Convertimos los numeros binarios obtenidos de los sensores en decimales</w:t>
      </w:r>
    </w:p>
    <w:p w:rsidR="00DC351B" w:rsidRPr="00DC351B" w:rsidRDefault="00DC351B" w:rsidP="00DC351B">
      <w:pPr>
        <w:spacing w:line="276" w:lineRule="auto"/>
        <w:jc w:val="both"/>
        <w:rPr>
          <w:i/>
          <w:color w:val="000000" w:themeColor="text1"/>
        </w:rPr>
      </w:pPr>
      <w:r w:rsidRPr="00DC351B">
        <w:rPr>
          <w:i/>
          <w:color w:val="000000" w:themeColor="text1"/>
        </w:rPr>
        <w:t xml:space="preserve">   // Serial.println(posicion);</w:t>
      </w:r>
    </w:p>
    <w:p w:rsidR="00DC351B" w:rsidRPr="00DC351B" w:rsidRDefault="00DC351B" w:rsidP="00DC351B">
      <w:pPr>
        <w:spacing w:line="276" w:lineRule="auto"/>
        <w:jc w:val="both"/>
        <w:rPr>
          <w:i/>
          <w:color w:val="000000" w:themeColor="text1"/>
        </w:rPr>
      </w:pPr>
      <w:r w:rsidRPr="00DC351B">
        <w:rPr>
          <w:i/>
          <w:color w:val="000000" w:themeColor="text1"/>
        </w:rPr>
        <w:t xml:space="preserve">   // Calculamos los valores proporcional, integral y derivativo</w:t>
      </w:r>
    </w:p>
    <w:p w:rsidR="00DC351B" w:rsidRPr="00DC351B" w:rsidRDefault="00DC351B" w:rsidP="00DC351B">
      <w:pPr>
        <w:spacing w:line="276" w:lineRule="auto"/>
        <w:jc w:val="both"/>
        <w:rPr>
          <w:i/>
          <w:color w:val="000000" w:themeColor="text1"/>
        </w:rPr>
      </w:pPr>
      <w:r w:rsidRPr="00DC351B">
        <w:rPr>
          <w:i/>
          <w:color w:val="000000" w:themeColor="text1"/>
        </w:rPr>
        <w:t xml:space="preserve">   int error = posicion-5;</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Serial.println(error);</w:t>
      </w:r>
    </w:p>
    <w:p w:rsidR="00DC351B" w:rsidRPr="00DC351B" w:rsidRDefault="00DC351B" w:rsidP="00DC351B">
      <w:pPr>
        <w:spacing w:line="276" w:lineRule="auto"/>
        <w:jc w:val="both"/>
        <w:rPr>
          <w:i/>
          <w:color w:val="000000" w:themeColor="text1"/>
        </w:rPr>
      </w:pPr>
      <w:r w:rsidRPr="00DC351B">
        <w:rPr>
          <w:i/>
          <w:color w:val="000000" w:themeColor="text1"/>
        </w:rPr>
        <w:t xml:space="preserve">   int u = Kp * error + Kd * (error - lastError) + Ki * (error + lastError)  ;</w:t>
      </w:r>
    </w:p>
    <w:p w:rsidR="00DC351B" w:rsidRPr="00DC351B" w:rsidRDefault="00DC351B" w:rsidP="00DC351B">
      <w:pPr>
        <w:spacing w:line="276" w:lineRule="auto"/>
        <w:jc w:val="both"/>
        <w:rPr>
          <w:i/>
          <w:color w:val="000000" w:themeColor="text1"/>
        </w:rPr>
      </w:pPr>
      <w:r w:rsidRPr="00DC351B">
        <w:rPr>
          <w:i/>
          <w:color w:val="000000" w:themeColor="text1"/>
        </w:rPr>
        <w:t xml:space="preserve">   lastError=error;</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Pr>
          <w:i/>
          <w:color w:val="000000" w:themeColor="text1"/>
        </w:rPr>
        <w:t>//En las siguientes condiciones se calibra la velocidad para mandarlos al arduino</w:t>
      </w:r>
    </w:p>
    <w:p w:rsidR="00DC351B" w:rsidRPr="00DC351B" w:rsidRDefault="00DC351B" w:rsidP="00DC351B">
      <w:pPr>
        <w:spacing w:line="276" w:lineRule="auto"/>
        <w:jc w:val="both"/>
        <w:rPr>
          <w:i/>
          <w:color w:val="000000" w:themeColor="text1"/>
        </w:rPr>
      </w:pPr>
      <w:r w:rsidRPr="00DC351B">
        <w:rPr>
          <w:i/>
          <w:color w:val="000000" w:themeColor="text1"/>
        </w:rPr>
        <w:t xml:space="preserve">   if (error&gt;=(-1))</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velder = basevelder - u;</w:t>
      </w:r>
    </w:p>
    <w:p w:rsidR="00DC351B" w:rsidRPr="00DC351B" w:rsidRDefault="00DC351B" w:rsidP="00DC351B">
      <w:pPr>
        <w:spacing w:line="276" w:lineRule="auto"/>
        <w:jc w:val="both"/>
        <w:rPr>
          <w:i/>
          <w:color w:val="000000" w:themeColor="text1"/>
        </w:rPr>
      </w:pPr>
      <w:r w:rsidRPr="00DC351B">
        <w:rPr>
          <w:i/>
          <w:color w:val="000000" w:themeColor="text1"/>
        </w:rPr>
        <w:t xml:space="preserve">      veliz = baseveliz + u;</w:t>
      </w:r>
    </w:p>
    <w:p w:rsidR="00DC351B" w:rsidRPr="00DC351B" w:rsidRDefault="00DC351B" w:rsidP="00DC351B">
      <w:pPr>
        <w:spacing w:line="276" w:lineRule="auto"/>
        <w:jc w:val="both"/>
        <w:rPr>
          <w:i/>
          <w:color w:val="000000" w:themeColor="text1"/>
        </w:rPr>
      </w:pPr>
      <w:r w:rsidRPr="00DC351B">
        <w:rPr>
          <w:i/>
          <w:color w:val="000000" w:themeColor="text1"/>
        </w:rPr>
        <w:t xml:space="preserve">      if(error==0)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velder = maxvelder;</w:t>
      </w:r>
    </w:p>
    <w:p w:rsidR="00DC351B" w:rsidRPr="00DC351B" w:rsidRDefault="00DC351B" w:rsidP="00DC351B">
      <w:pPr>
        <w:spacing w:line="276" w:lineRule="auto"/>
        <w:jc w:val="both"/>
        <w:rPr>
          <w:i/>
          <w:color w:val="000000" w:themeColor="text1"/>
        </w:rPr>
      </w:pPr>
      <w:r w:rsidRPr="00DC351B">
        <w:rPr>
          <w:i/>
          <w:color w:val="000000" w:themeColor="text1"/>
        </w:rPr>
        <w:t xml:space="preserve">        veliz  = maxveliz;</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if (error&lt;(-1))</w:t>
      </w:r>
    </w:p>
    <w:p w:rsidR="00DC351B" w:rsidRPr="00DC351B" w:rsidRDefault="00DC351B" w:rsidP="00DC351B">
      <w:pPr>
        <w:spacing w:line="276" w:lineRule="auto"/>
        <w:jc w:val="both"/>
        <w:rPr>
          <w:i/>
          <w:color w:val="000000" w:themeColor="text1"/>
        </w:rPr>
      </w:pPr>
      <w:r w:rsidRPr="00DC351B">
        <w:rPr>
          <w:i/>
          <w:color w:val="000000" w:themeColor="text1"/>
        </w:rPr>
        <w:t xml:space="preserve">    {   </w:t>
      </w:r>
    </w:p>
    <w:p w:rsidR="00DC351B" w:rsidRPr="00DC351B" w:rsidRDefault="00DC351B" w:rsidP="00DC351B">
      <w:pPr>
        <w:spacing w:line="276" w:lineRule="auto"/>
        <w:jc w:val="both"/>
        <w:rPr>
          <w:i/>
          <w:color w:val="000000" w:themeColor="text1"/>
        </w:rPr>
      </w:pPr>
      <w:r w:rsidRPr="00DC351B">
        <w:rPr>
          <w:i/>
          <w:color w:val="000000" w:themeColor="text1"/>
        </w:rPr>
        <w:t xml:space="preserve">      velder = basevelder + u;</w:t>
      </w:r>
    </w:p>
    <w:p w:rsidR="00DC351B" w:rsidRPr="00DC351B" w:rsidRDefault="00DC351B" w:rsidP="00DC351B">
      <w:pPr>
        <w:spacing w:line="276" w:lineRule="auto"/>
        <w:jc w:val="both"/>
        <w:rPr>
          <w:i/>
          <w:color w:val="000000" w:themeColor="text1"/>
        </w:rPr>
      </w:pPr>
      <w:r w:rsidRPr="00DC351B">
        <w:rPr>
          <w:i/>
          <w:color w:val="000000" w:themeColor="text1"/>
        </w:rPr>
        <w:t xml:space="preserve">      veliz = baseveliz - u;</w:t>
      </w:r>
    </w:p>
    <w:p w:rsidR="00DC351B" w:rsidRPr="00DC351B" w:rsidRDefault="00DC351B" w:rsidP="00DC351B">
      <w:pPr>
        <w:spacing w:line="276" w:lineRule="auto"/>
        <w:jc w:val="both"/>
        <w:rPr>
          <w:i/>
          <w:color w:val="000000" w:themeColor="text1"/>
          <w:lang w:val="en-US"/>
        </w:rPr>
      </w:pPr>
      <w:r w:rsidRPr="00DC351B">
        <w:rPr>
          <w:i/>
          <w:color w:val="000000" w:themeColor="text1"/>
        </w:rPr>
        <w:t xml:space="preserve">    </w:t>
      </w:r>
      <w:r w:rsidRPr="00DC351B">
        <w:rPr>
          <w:i/>
          <w:color w:val="000000" w:themeColor="text1"/>
          <w:lang w:val="en-US"/>
        </w:rPr>
        <w:t>}</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(velder &gt; maxvelder ) velder = maxvelder; </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(veliz &gt; maxveliz ) veliz = maxveliz;</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(velder &lt; 0) velder = 10;</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if (veliz &lt; 0) velder = 10; </w:t>
      </w:r>
    </w:p>
    <w:p w:rsidR="00DC351B" w:rsidRPr="00DC351B" w:rsidRDefault="00DC351B" w:rsidP="00DC351B">
      <w:pPr>
        <w:spacing w:line="276" w:lineRule="auto"/>
        <w:jc w:val="both"/>
        <w:rPr>
          <w:i/>
          <w:color w:val="000000" w:themeColor="text1"/>
          <w:lang w:val="en-US"/>
        </w:rPr>
      </w:pPr>
      <w:r w:rsidRPr="00DC351B">
        <w:rPr>
          <w:i/>
          <w:color w:val="000000" w:themeColor="text1"/>
          <w:lang w:val="en-US"/>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//A continuacion se Mandan los valores de velocidad al arduino</w:t>
      </w:r>
    </w:p>
    <w:p w:rsidR="00DC351B" w:rsidRPr="00DC351B" w:rsidRDefault="00DC351B" w:rsidP="00DC351B">
      <w:pPr>
        <w:spacing w:line="276" w:lineRule="auto"/>
        <w:jc w:val="both"/>
        <w:rPr>
          <w:i/>
          <w:color w:val="000000" w:themeColor="text1"/>
        </w:rPr>
      </w:pPr>
      <w:r w:rsidRPr="00DC351B">
        <w:rPr>
          <w:i/>
          <w:color w:val="000000" w:themeColor="text1"/>
        </w:rPr>
        <w:t>if(posicion == 5){ // Avanza normalmente</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analogWrite(pwm_der,150);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lastRenderedPageBreak/>
        <w:t xml:space="preserve">    analogWrite(pwm_iz,250);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if(posicion == 0){  // Nunca debe ocurrir (STOP)</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analogWrite(pwm_der,40);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analogWrite(pwm_iz,40);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if(posicion == 3){ </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analogWrite(pwm_der,120);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analogWrite(pwm_iz,50);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if(posicion == 1){ //Se supone nunca pasará</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analogWrite(pwm_der,120);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analogWrite(pwm_iz,100);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if(posicion == 6){ //Se supone nunca pasará</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analogWrite(pwm_der,50);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analogWrite(pwm_iz,120);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if(posicion == 4){ //Se supone nunca pasará</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analogWrite(pwm_der,100);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analogWrite(pwm_iz,120);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p>
    <w:p w:rsidR="00DC351B" w:rsidRPr="00DC351B" w:rsidRDefault="00DC351B" w:rsidP="00DC351B">
      <w:pPr>
        <w:spacing w:line="276" w:lineRule="auto"/>
        <w:jc w:val="both"/>
        <w:rPr>
          <w:i/>
          <w:color w:val="000000" w:themeColor="text1"/>
        </w:rPr>
      </w:pPr>
      <w:r w:rsidRPr="00DC351B">
        <w:rPr>
          <w:i/>
          <w:color w:val="000000" w:themeColor="text1"/>
        </w:rPr>
        <w:t xml:space="preserve">if(posicion == 7){ </w:t>
      </w:r>
    </w:p>
    <w:p w:rsidR="00DC351B" w:rsidRPr="00DC351B" w:rsidRDefault="00DC351B" w:rsidP="00DC351B">
      <w:pPr>
        <w:spacing w:line="276" w:lineRule="auto"/>
        <w:jc w:val="both"/>
        <w:rPr>
          <w:i/>
          <w:color w:val="000000" w:themeColor="text1"/>
        </w:rPr>
      </w:pPr>
      <w:r w:rsidRPr="00DC351B">
        <w:rPr>
          <w:i/>
          <w:color w:val="000000" w:themeColor="text1"/>
        </w:rPr>
        <w:t xml:space="preserve">    if((ultima_posicion==6)||(ultima_posicion==4)){</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analogWrite(pwm_der,40);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analogWrite(pwm_iz,140); </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if((ultima_posicion==3)||(ultima_posicion==1)){</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digitalWrite(motor_derecha_at,HIGH);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analogWrite(pwm_der,140);</w:t>
      </w:r>
    </w:p>
    <w:p w:rsidR="00DC351B" w:rsidRPr="00DC351B" w:rsidRDefault="00DC351B" w:rsidP="00DC351B">
      <w:pPr>
        <w:spacing w:line="276" w:lineRule="auto"/>
        <w:jc w:val="both"/>
        <w:rPr>
          <w:i/>
          <w:color w:val="000000" w:themeColor="text1"/>
        </w:rPr>
      </w:pPr>
      <w:r w:rsidRPr="00DC351B">
        <w:rPr>
          <w:i/>
          <w:color w:val="000000" w:themeColor="text1"/>
        </w:rPr>
        <w:t xml:space="preserve">          digitalWrite(motor_izquierda_at,HIGH);</w:t>
      </w:r>
    </w:p>
    <w:p w:rsidR="00DC351B" w:rsidRPr="00DC351B" w:rsidRDefault="00DC351B" w:rsidP="00DC351B">
      <w:pPr>
        <w:spacing w:line="276" w:lineRule="auto"/>
        <w:jc w:val="both"/>
        <w:rPr>
          <w:i/>
          <w:color w:val="000000" w:themeColor="text1"/>
        </w:rPr>
      </w:pPr>
      <w:r w:rsidRPr="00DC351B">
        <w:rPr>
          <w:i/>
          <w:color w:val="000000" w:themeColor="text1"/>
        </w:rPr>
        <w:t xml:space="preserve">          analogWrite(pwm_iz,40);</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r w:rsidRPr="00DC351B">
        <w:rPr>
          <w:i/>
          <w:color w:val="000000" w:themeColor="text1"/>
        </w:rPr>
        <w:t xml:space="preserve">   }</w:t>
      </w:r>
    </w:p>
    <w:p w:rsidR="00DC351B" w:rsidRPr="00DC351B" w:rsidRDefault="00DC351B" w:rsidP="00DC351B">
      <w:pPr>
        <w:spacing w:line="276" w:lineRule="auto"/>
        <w:jc w:val="both"/>
        <w:rPr>
          <w:i/>
          <w:color w:val="000000" w:themeColor="text1"/>
        </w:rPr>
      </w:pPr>
    </w:p>
    <w:p w:rsidR="00DC351B" w:rsidRPr="00F1118C" w:rsidRDefault="00DC351B" w:rsidP="00DC351B">
      <w:pPr>
        <w:spacing w:line="276" w:lineRule="auto"/>
        <w:jc w:val="both"/>
        <w:rPr>
          <w:i/>
          <w:color w:val="000000" w:themeColor="text1"/>
        </w:rPr>
      </w:pPr>
      <w:r w:rsidRPr="00DC351B">
        <w:rPr>
          <w:i/>
          <w:color w:val="000000" w:themeColor="text1"/>
        </w:rPr>
        <w:t>}</w:t>
      </w:r>
    </w:p>
    <w:p w:rsidR="00184DD3" w:rsidRDefault="00DC351B" w:rsidP="00DC351B">
      <w:pPr>
        <w:spacing w:line="276" w:lineRule="auto"/>
        <w:jc w:val="both"/>
        <w:rPr>
          <w:color w:val="000000" w:themeColor="text1"/>
        </w:rPr>
      </w:pPr>
      <w:r>
        <w:rPr>
          <w:color w:val="000000" w:themeColor="text1"/>
        </w:rPr>
        <w:lastRenderedPageBreak/>
        <w:t xml:space="preserve">En cuanto al ensamble este fue muy simple ya que los 3 </w:t>
      </w:r>
      <w:r w:rsidR="00184DD3">
        <w:rPr>
          <w:color w:val="000000" w:themeColor="text1"/>
        </w:rPr>
        <w:t>sensores</w:t>
      </w:r>
      <w:r>
        <w:rPr>
          <w:color w:val="000000" w:themeColor="text1"/>
        </w:rPr>
        <w:t xml:space="preserve"> </w:t>
      </w:r>
      <w:r w:rsidR="00184DD3">
        <w:rPr>
          <w:color w:val="000000" w:themeColor="text1"/>
        </w:rPr>
        <w:t>infrarrojos</w:t>
      </w:r>
      <w:r>
        <w:rPr>
          <w:color w:val="000000" w:themeColor="text1"/>
        </w:rPr>
        <w:t xml:space="preserve"> se </w:t>
      </w:r>
      <w:r w:rsidR="00184DD3">
        <w:rPr>
          <w:color w:val="000000" w:themeColor="text1"/>
        </w:rPr>
        <w:t>conectaban</w:t>
      </w:r>
      <w:r>
        <w:rPr>
          <w:color w:val="000000" w:themeColor="text1"/>
        </w:rPr>
        <w:t xml:space="preserve"> a los pines del arduino que están declarados en el anterior </w:t>
      </w:r>
      <w:r w:rsidR="00184DD3">
        <w:rPr>
          <w:color w:val="000000" w:themeColor="text1"/>
        </w:rPr>
        <w:t>código y todos estos tenían un Vcc común y un Gnd común que se conectan a la el pin por el cual el puente H suministra los 5V.</w:t>
      </w:r>
    </w:p>
    <w:p w:rsidR="00DC351B" w:rsidRDefault="00184DD3" w:rsidP="00DC351B">
      <w:pPr>
        <w:spacing w:line="276" w:lineRule="auto"/>
        <w:jc w:val="both"/>
        <w:rPr>
          <w:color w:val="000000" w:themeColor="text1"/>
        </w:rPr>
      </w:pPr>
      <w:r>
        <w:rPr>
          <w:color w:val="000000" w:themeColor="text1"/>
        </w:rPr>
        <w:t>Para la conexión del puente H, este se alimentaba con 8V a el llegaban 2 señales pwm procedentes del arduino y del puente H salen las conexiones para los dos motores.</w:t>
      </w:r>
    </w:p>
    <w:p w:rsidR="00184DD3" w:rsidRPr="00DC351B" w:rsidRDefault="00184DD3" w:rsidP="00DC351B">
      <w:pPr>
        <w:spacing w:line="276" w:lineRule="auto"/>
        <w:jc w:val="both"/>
        <w:rPr>
          <w:color w:val="000000" w:themeColor="text1"/>
        </w:rPr>
      </w:pPr>
      <w:r>
        <w:rPr>
          <w:color w:val="000000" w:themeColor="text1"/>
        </w:rPr>
        <w:t>Para el funcionamiento lo que pasa es que se tiene un numero todo el tiempo que representa la posición, para este caso en especifico la posición ideal es 5, todas las demás posiciones van a contener un error y este error es usado en la ecuación  del pid para concebir un valor, el cual sirve para manipular las velocidades que se imprimen en los motores</w:t>
      </w:r>
    </w:p>
    <w:p w:rsidR="00DC351B" w:rsidRPr="00F1118C" w:rsidRDefault="00DC351B" w:rsidP="00DC351B">
      <w:pPr>
        <w:spacing w:line="276" w:lineRule="auto"/>
        <w:jc w:val="both"/>
        <w:rPr>
          <w:i/>
          <w:color w:val="000000" w:themeColor="text1"/>
        </w:rPr>
      </w:pPr>
    </w:p>
    <w:p w:rsidR="00DC351B" w:rsidRPr="00F1118C" w:rsidRDefault="00DC351B" w:rsidP="00DC351B">
      <w:pPr>
        <w:pStyle w:val="Ttulo1"/>
        <w:spacing w:line="276" w:lineRule="auto"/>
        <w:rPr>
          <w:b/>
          <w:color w:val="000000" w:themeColor="text1"/>
          <w:sz w:val="24"/>
          <w:szCs w:val="24"/>
        </w:rPr>
      </w:pPr>
      <w:r w:rsidRPr="00F1118C">
        <w:rPr>
          <w:b/>
          <w:color w:val="000000" w:themeColor="text1"/>
          <w:sz w:val="24"/>
          <w:szCs w:val="24"/>
        </w:rPr>
        <w:t>CONCLUSIONES</w:t>
      </w:r>
    </w:p>
    <w:p w:rsidR="00DC351B" w:rsidRPr="00F1118C" w:rsidRDefault="00DC351B" w:rsidP="00DC351B"/>
    <w:p w:rsidR="00DC351B" w:rsidRPr="00F1118C" w:rsidRDefault="00DC351B" w:rsidP="00DC351B"/>
    <w:p w:rsidR="00DC351B" w:rsidRPr="00F1118C" w:rsidRDefault="00DC351B" w:rsidP="00DC351B">
      <w:pPr>
        <w:pStyle w:val="Prrafodelista"/>
        <w:numPr>
          <w:ilvl w:val="0"/>
          <w:numId w:val="23"/>
        </w:numPr>
        <w:shd w:val="clear" w:color="auto" w:fill="FFFFFF"/>
        <w:autoSpaceDE/>
        <w:autoSpaceDN/>
        <w:spacing w:after="200" w:line="276" w:lineRule="auto"/>
        <w:jc w:val="both"/>
        <w:rPr>
          <w:color w:val="000000" w:themeColor="text1"/>
          <w:lang w:eastAsia="es-CO"/>
        </w:rPr>
      </w:pPr>
      <w:r w:rsidRPr="00F1118C">
        <w:rPr>
          <w:color w:val="000000" w:themeColor="text1"/>
          <w:spacing w:val="15"/>
          <w:bdr w:val="none" w:sz="0" w:space="0" w:color="auto" w:frame="1"/>
          <w:lang w:eastAsia="es-CO"/>
        </w:rPr>
        <w:t xml:space="preserve">El seguidor de línea es una herramienta que estimula la creatividad y desarrollo de los conocimientos adquiridos por el ingeniero durante su </w:t>
      </w:r>
      <w:r w:rsidRPr="00F1118C">
        <w:rPr>
          <w:color w:val="000000" w:themeColor="text1"/>
          <w:bdr w:val="none" w:sz="0" w:space="0" w:color="auto" w:frame="1"/>
          <w:lang w:eastAsia="es-CO"/>
        </w:rPr>
        <w:t>proceso de formación académica basándose en programación, análisis e invención.</w:t>
      </w:r>
    </w:p>
    <w:p w:rsidR="00DC351B" w:rsidRPr="00F1118C" w:rsidRDefault="00DC351B" w:rsidP="00DC351B">
      <w:pPr>
        <w:pStyle w:val="Prrafodelista"/>
        <w:shd w:val="clear" w:color="auto" w:fill="FFFFFF"/>
        <w:jc w:val="both"/>
        <w:rPr>
          <w:color w:val="000000" w:themeColor="text1"/>
          <w:bdr w:val="none" w:sz="0" w:space="0" w:color="auto" w:frame="1"/>
          <w:lang w:eastAsia="es-CO"/>
        </w:rPr>
      </w:pPr>
    </w:p>
    <w:p w:rsidR="00DC351B" w:rsidRPr="00F1118C" w:rsidRDefault="00DC351B" w:rsidP="00DC351B">
      <w:pPr>
        <w:pStyle w:val="Prrafodelista"/>
        <w:shd w:val="clear" w:color="auto" w:fill="FFFFFF"/>
        <w:jc w:val="both"/>
        <w:rPr>
          <w:color w:val="000000" w:themeColor="text1"/>
          <w:lang w:eastAsia="es-CO"/>
        </w:rPr>
      </w:pPr>
    </w:p>
    <w:p w:rsidR="00DC351B" w:rsidRPr="00F1118C" w:rsidRDefault="00DC351B" w:rsidP="00DC351B">
      <w:pPr>
        <w:pStyle w:val="Prrafodelista"/>
        <w:numPr>
          <w:ilvl w:val="0"/>
          <w:numId w:val="23"/>
        </w:numPr>
        <w:shd w:val="clear" w:color="auto" w:fill="FFFFFF"/>
        <w:autoSpaceDE/>
        <w:autoSpaceDN/>
        <w:spacing w:after="200" w:line="276" w:lineRule="auto"/>
        <w:jc w:val="both"/>
        <w:rPr>
          <w:color w:val="000000" w:themeColor="text1"/>
          <w:spacing w:val="15"/>
          <w:bdr w:val="none" w:sz="0" w:space="0" w:color="auto" w:frame="1"/>
          <w:lang w:eastAsia="es-CO"/>
        </w:rPr>
      </w:pPr>
      <w:r w:rsidRPr="00F1118C">
        <w:rPr>
          <w:color w:val="000000" w:themeColor="text1"/>
          <w:spacing w:val="15"/>
          <w:bdr w:val="none" w:sz="0" w:space="0" w:color="auto" w:frame="1"/>
          <w:lang w:eastAsia="es-CO"/>
        </w:rPr>
        <w:t>El diseño adoptado para el montaje del robot fue el más cómodo a nuestro alcance ya que se facilitó el funcionamiento por medio del código y el ensamble físico de manera correcta, teniendo en cuenta que en el plano físico los motores desempeñaban un gran papel</w:t>
      </w:r>
    </w:p>
    <w:p w:rsidR="00DC351B" w:rsidRPr="00F1118C" w:rsidRDefault="00DC351B" w:rsidP="00DC351B">
      <w:pPr>
        <w:pStyle w:val="Prrafodelista"/>
        <w:shd w:val="clear" w:color="auto" w:fill="FFFFFF"/>
        <w:jc w:val="both"/>
        <w:rPr>
          <w:color w:val="000000" w:themeColor="text1"/>
          <w:lang w:eastAsia="es-CO"/>
        </w:rPr>
      </w:pPr>
    </w:p>
    <w:p w:rsidR="00DC351B" w:rsidRPr="00F1118C" w:rsidRDefault="00DC351B" w:rsidP="00DC351B">
      <w:pPr>
        <w:numPr>
          <w:ilvl w:val="0"/>
          <w:numId w:val="18"/>
        </w:numPr>
        <w:shd w:val="clear" w:color="auto" w:fill="FFFFFF"/>
        <w:autoSpaceDE/>
        <w:autoSpaceDN/>
        <w:spacing w:line="276" w:lineRule="auto"/>
        <w:jc w:val="both"/>
        <w:rPr>
          <w:color w:val="000000" w:themeColor="text1"/>
          <w:sz w:val="22"/>
          <w:szCs w:val="22"/>
          <w:lang w:eastAsia="es-CO"/>
        </w:rPr>
      </w:pPr>
      <w:r w:rsidRPr="00F1118C">
        <w:rPr>
          <w:color w:val="000000" w:themeColor="text1"/>
          <w:sz w:val="22"/>
          <w:szCs w:val="22"/>
          <w:lang w:eastAsia="es-CO"/>
        </w:rPr>
        <w:t>Todos los sensores</w:t>
      </w:r>
      <w:r w:rsidRPr="00ED59C5">
        <w:rPr>
          <w:color w:val="000000" w:themeColor="text1"/>
          <w:sz w:val="22"/>
          <w:szCs w:val="22"/>
          <w:lang w:eastAsia="es-CO"/>
        </w:rPr>
        <w:t xml:space="preserve"> basan su </w:t>
      </w:r>
      <w:r w:rsidRPr="00F1118C">
        <w:rPr>
          <w:color w:val="000000" w:themeColor="text1"/>
          <w:sz w:val="22"/>
          <w:szCs w:val="22"/>
          <w:lang w:eastAsia="es-CO"/>
        </w:rPr>
        <w:t>funcionamiento en la detección de luz s</w:t>
      </w:r>
      <w:r w:rsidRPr="00ED59C5">
        <w:rPr>
          <w:color w:val="000000" w:themeColor="text1"/>
          <w:sz w:val="22"/>
          <w:szCs w:val="22"/>
          <w:lang w:eastAsia="es-CO"/>
        </w:rPr>
        <w:t>in embargo, dependiendo de la complejidad del recorrid</w:t>
      </w:r>
      <w:bookmarkStart w:id="1" w:name="_GoBack"/>
      <w:bookmarkEnd w:id="1"/>
      <w:r w:rsidRPr="00ED59C5">
        <w:rPr>
          <w:color w:val="000000" w:themeColor="text1"/>
          <w:sz w:val="22"/>
          <w:szCs w:val="22"/>
          <w:lang w:eastAsia="es-CO"/>
        </w:rPr>
        <w:t xml:space="preserve">o, el robot debe ser </w:t>
      </w:r>
    </w:p>
    <w:p w:rsidR="00DC351B" w:rsidRPr="00F1118C" w:rsidRDefault="00441C34" w:rsidP="00DC351B">
      <w:pPr>
        <w:shd w:val="clear" w:color="auto" w:fill="FFFFFF"/>
        <w:autoSpaceDE/>
        <w:autoSpaceDN/>
        <w:spacing w:line="276" w:lineRule="auto"/>
        <w:ind w:left="720"/>
        <w:jc w:val="both"/>
        <w:rPr>
          <w:color w:val="000000" w:themeColor="text1"/>
          <w:sz w:val="22"/>
          <w:szCs w:val="22"/>
          <w:lang w:eastAsia="es-CO"/>
        </w:rPr>
      </w:pPr>
      <w:r w:rsidRPr="00ED59C5">
        <w:rPr>
          <w:color w:val="000000" w:themeColor="text1"/>
          <w:sz w:val="22"/>
          <w:szCs w:val="22"/>
          <w:lang w:eastAsia="es-CO"/>
        </w:rPr>
        <w:t>Más</w:t>
      </w:r>
      <w:r w:rsidR="00DC351B" w:rsidRPr="00ED59C5">
        <w:rPr>
          <w:color w:val="000000" w:themeColor="text1"/>
          <w:sz w:val="22"/>
          <w:szCs w:val="22"/>
          <w:lang w:eastAsia="es-CO"/>
        </w:rPr>
        <w:t xml:space="preserve"> o menos complejo (y, por ende, utilizar más o menos sensores).</w:t>
      </w:r>
    </w:p>
    <w:p w:rsidR="00DC351B" w:rsidRPr="00ED59C5" w:rsidRDefault="00DC351B" w:rsidP="00DC351B">
      <w:pPr>
        <w:shd w:val="clear" w:color="auto" w:fill="FFFFFF"/>
        <w:autoSpaceDE/>
        <w:autoSpaceDN/>
        <w:spacing w:line="276" w:lineRule="auto"/>
        <w:ind w:left="720"/>
        <w:jc w:val="both"/>
        <w:rPr>
          <w:color w:val="000000" w:themeColor="text1"/>
          <w:sz w:val="21"/>
          <w:szCs w:val="21"/>
          <w:lang w:eastAsia="es-CO"/>
        </w:rPr>
      </w:pPr>
    </w:p>
    <w:p w:rsidR="00DC351B" w:rsidRPr="00F1118C" w:rsidRDefault="00DC351B" w:rsidP="00DC351B">
      <w:pPr>
        <w:numPr>
          <w:ilvl w:val="0"/>
          <w:numId w:val="18"/>
        </w:numPr>
        <w:shd w:val="clear" w:color="auto" w:fill="FFFFFF"/>
        <w:autoSpaceDE/>
        <w:autoSpaceDN/>
        <w:spacing w:line="276" w:lineRule="auto"/>
        <w:jc w:val="both"/>
        <w:rPr>
          <w:color w:val="000000" w:themeColor="text1"/>
          <w:sz w:val="22"/>
          <w:szCs w:val="22"/>
          <w:lang w:eastAsia="es-CO"/>
        </w:rPr>
      </w:pPr>
      <w:r w:rsidRPr="00F1118C">
        <w:rPr>
          <w:color w:val="000000" w:themeColor="text1"/>
          <w:sz w:val="22"/>
          <w:szCs w:val="22"/>
          <w:lang w:eastAsia="es-CO"/>
        </w:rPr>
        <w:t>Al utilizar 3</w:t>
      </w:r>
      <w:r w:rsidRPr="00ED59C5">
        <w:rPr>
          <w:color w:val="000000" w:themeColor="text1"/>
          <w:sz w:val="22"/>
          <w:szCs w:val="22"/>
          <w:lang w:eastAsia="es-CO"/>
        </w:rPr>
        <w:t xml:space="preserve"> sensores, ubicados en la parte inferior de la estructura, uno ju</w:t>
      </w:r>
      <w:r w:rsidRPr="00F1118C">
        <w:rPr>
          <w:color w:val="000000" w:themeColor="text1"/>
          <w:sz w:val="22"/>
          <w:szCs w:val="22"/>
          <w:lang w:eastAsia="es-CO"/>
        </w:rPr>
        <w:t>nto al otro. Cuando uno de los 3</w:t>
      </w:r>
      <w:r w:rsidRPr="00ED59C5">
        <w:rPr>
          <w:color w:val="000000" w:themeColor="text1"/>
          <w:sz w:val="22"/>
          <w:szCs w:val="22"/>
          <w:lang w:eastAsia="es-CO"/>
        </w:rPr>
        <w:t xml:space="preserve"> sensores detecta el color blanco, significa que el robot está saliendo</w:t>
      </w:r>
      <w:r w:rsidRPr="00F1118C">
        <w:rPr>
          <w:color w:val="000000" w:themeColor="text1"/>
          <w:sz w:val="22"/>
          <w:szCs w:val="22"/>
          <w:lang w:eastAsia="es-CO"/>
        </w:rPr>
        <w:t xml:space="preserve"> de la línea negra por ese lado, e</w:t>
      </w:r>
      <w:r w:rsidRPr="00ED59C5">
        <w:rPr>
          <w:color w:val="000000" w:themeColor="text1"/>
          <w:sz w:val="22"/>
          <w:szCs w:val="22"/>
          <w:lang w:eastAsia="es-CO"/>
        </w:rPr>
        <w:t>n ese momento, el robot gira</w:t>
      </w:r>
      <w:r w:rsidRPr="00F1118C">
        <w:rPr>
          <w:color w:val="000000" w:themeColor="text1"/>
          <w:sz w:val="22"/>
          <w:szCs w:val="22"/>
          <w:lang w:eastAsia="es-CO"/>
        </w:rPr>
        <w:t xml:space="preserve"> hacia el lado </w:t>
      </w:r>
      <w:r w:rsidRPr="00ED59C5">
        <w:rPr>
          <w:color w:val="000000" w:themeColor="text1"/>
          <w:sz w:val="22"/>
          <w:szCs w:val="22"/>
          <w:lang w:eastAsia="es-CO"/>
        </w:rPr>
        <w:t xml:space="preserve">contrario hasta que vuelve a estar sobre la línea. </w:t>
      </w:r>
    </w:p>
    <w:p w:rsidR="00DC351B" w:rsidRPr="00ED59C5" w:rsidRDefault="00DC351B" w:rsidP="00DC351B">
      <w:pPr>
        <w:shd w:val="clear" w:color="auto" w:fill="FFFFFF"/>
        <w:autoSpaceDE/>
        <w:autoSpaceDN/>
        <w:spacing w:line="276" w:lineRule="auto"/>
        <w:ind w:left="720"/>
        <w:jc w:val="both"/>
        <w:rPr>
          <w:color w:val="000000" w:themeColor="text1"/>
          <w:sz w:val="21"/>
          <w:szCs w:val="21"/>
          <w:lang w:eastAsia="es-CO"/>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p>
    <w:p w:rsidR="00DC351B" w:rsidRPr="00F1118C" w:rsidRDefault="00DC351B" w:rsidP="00DC351B">
      <w:pPr>
        <w:pStyle w:val="Ttulo1"/>
        <w:spacing w:line="276" w:lineRule="auto"/>
        <w:rPr>
          <w:b/>
          <w:color w:val="000000" w:themeColor="text1"/>
          <w:sz w:val="24"/>
          <w:szCs w:val="24"/>
        </w:rPr>
      </w:pPr>
      <w:r w:rsidRPr="00F1118C">
        <w:rPr>
          <w:b/>
          <w:color w:val="000000" w:themeColor="text1"/>
          <w:sz w:val="24"/>
          <w:szCs w:val="24"/>
        </w:rPr>
        <w:t>BIBLIOGRAFIA</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sz w:val="21"/>
          <w:szCs w:val="21"/>
        </w:rPr>
      </w:pP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[1]https://es.wikipedia.org/wiki/Robot_seguidor_de_l%C3%ADnea</w:t>
      </w: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[2]http://www.buenastareas.com/materias/informe-seguidor-de-linea/0</w:t>
      </w: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[3]https://es.scribd.com/doc/78191609/SEGUIDOR-DE-LINEA-INFORME</w:t>
      </w:r>
    </w:p>
    <w:p w:rsidR="00DC351B" w:rsidRPr="00F1118C" w:rsidRDefault="00DC351B" w:rsidP="00DC351B">
      <w:pPr>
        <w:spacing w:line="276" w:lineRule="auto"/>
        <w:jc w:val="both"/>
        <w:rPr>
          <w:color w:val="000000" w:themeColor="text1"/>
          <w:sz w:val="22"/>
          <w:szCs w:val="22"/>
        </w:rPr>
      </w:pPr>
    </w:p>
    <w:p w:rsidR="00DC351B" w:rsidRPr="00F1118C" w:rsidRDefault="00DC351B" w:rsidP="00DC351B">
      <w:pPr>
        <w:spacing w:line="276" w:lineRule="auto"/>
        <w:jc w:val="both"/>
        <w:rPr>
          <w:color w:val="000000" w:themeColor="text1"/>
          <w:sz w:val="22"/>
          <w:szCs w:val="22"/>
        </w:rPr>
      </w:pPr>
      <w:r w:rsidRPr="00F1118C">
        <w:rPr>
          <w:color w:val="000000" w:themeColor="text1"/>
          <w:sz w:val="22"/>
          <w:szCs w:val="22"/>
        </w:rPr>
        <w:t>[4]http://seguidordelineaups.blogspot.com.co/</w:t>
      </w:r>
    </w:p>
    <w:p w:rsidR="00DC351B" w:rsidRPr="00F1118C" w:rsidRDefault="00DC351B" w:rsidP="00DC351B">
      <w:pPr>
        <w:spacing w:line="276" w:lineRule="auto"/>
        <w:jc w:val="both"/>
        <w:rPr>
          <w:color w:val="000000" w:themeColor="text1"/>
        </w:rPr>
      </w:pPr>
    </w:p>
    <w:p w:rsidR="00DC351B" w:rsidRPr="00F1118C" w:rsidRDefault="00DC351B" w:rsidP="00DC351B">
      <w:pPr>
        <w:spacing w:line="276" w:lineRule="auto"/>
        <w:jc w:val="both"/>
        <w:rPr>
          <w:color w:val="000000" w:themeColor="text1"/>
        </w:rPr>
      </w:pPr>
    </w:p>
    <w:p w:rsidR="00EC5AFF" w:rsidRDefault="00EC5AFF" w:rsidP="005B04D9">
      <w:pPr>
        <w:jc w:val="both"/>
      </w:pPr>
    </w:p>
    <w:sectPr w:rsidR="00EC5AFF" w:rsidSect="00952F39">
      <w:headerReference w:type="default" r:id="rId19"/>
      <w:type w:val="continuous"/>
      <w:pgSz w:w="11913" w:h="15757" w:code="1002"/>
      <w:pgMar w:top="720" w:right="720" w:bottom="720" w:left="720" w:header="170" w:footer="737" w:gutter="0"/>
      <w:cols w:num="2" w:space="49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F79" w:rsidRDefault="00D32F79">
      <w:r>
        <w:separator/>
      </w:r>
    </w:p>
  </w:endnote>
  <w:endnote w:type="continuationSeparator" w:id="1">
    <w:p w:rsidR="00D32F79" w:rsidRDefault="00D32F79">
      <w:r>
        <w:continuationSeparator/>
      </w:r>
    </w:p>
  </w:endnote>
  <w:endnote w:type="continuationNotice" w:id="2">
    <w:p w:rsidR="00D32F79" w:rsidRDefault="00D32F7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F79" w:rsidRDefault="00D32F79">
      <w:r>
        <w:separator/>
      </w:r>
    </w:p>
  </w:footnote>
  <w:footnote w:type="continuationSeparator" w:id="1">
    <w:p w:rsidR="00D32F79" w:rsidRDefault="00D32F79">
      <w:r>
        <w:continuationSeparator/>
      </w:r>
    </w:p>
  </w:footnote>
  <w:footnote w:type="continuationNotice" w:id="2">
    <w:p w:rsidR="00D32F79" w:rsidRDefault="00D32F7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80" w:rsidRDefault="007602A0">
    <w:pPr>
      <w:framePr w:wrap="auto" w:vAnchor="text" w:hAnchor="margin" w:xAlign="right" w:y="1"/>
    </w:pPr>
    <w:fldSimple w:instr="PAGE  ">
      <w:r w:rsidR="00B6132E">
        <w:rPr>
          <w:noProof/>
        </w:rPr>
        <w:t>7</w:t>
      </w:r>
    </w:fldSimple>
  </w:p>
  <w:p w:rsidR="00AD2E80" w:rsidRDefault="00AD2E80" w:rsidP="00952F39">
    <w:pPr>
      <w:ind w:left="-1077"/>
      <w:jc w:val="center"/>
      <w:rPr>
        <w:caps/>
      </w:rPr>
    </w:pPr>
    <w:r>
      <w:rPr>
        <w:caps/>
      </w:rPr>
      <w:ptab w:relativeTo="margin" w:alignment="center" w:leader="none"/>
    </w:r>
  </w:p>
  <w:p w:rsidR="00DC351B" w:rsidRDefault="00DC351B" w:rsidP="00DC351B">
    <w:pPr>
      <w:ind w:right="360"/>
      <w:jc w:val="center"/>
      <w:rPr>
        <w:caps/>
      </w:rPr>
    </w:pPr>
    <w:r>
      <w:rPr>
        <w:caps/>
      </w:rPr>
      <w:t>UNIVERSIDAD DEL QUINDIO, INGENIERÍA ELECTRÓNICA, Microprocesadores</w:t>
    </w:r>
  </w:p>
  <w:p w:rsidR="00DC351B" w:rsidRDefault="00DC351B" w:rsidP="00DC351B">
    <w:pPr>
      <w:ind w:right="360"/>
      <w:jc w:val="center"/>
    </w:pPr>
    <w:r>
      <w:rPr>
        <w:caps/>
      </w:rPr>
      <w:t>Proyecto n° 2</w:t>
    </w:r>
  </w:p>
  <w:p w:rsidR="00AD2E80" w:rsidRDefault="00AD2E80" w:rsidP="00952F39">
    <w:pPr>
      <w:tabs>
        <w:tab w:val="left" w:pos="2378"/>
      </w:tabs>
      <w:spacing w:after="100" w:afterAutospacing="1"/>
      <w:ind w:right="-624"/>
      <w:rPr>
        <w:lang w:val="es-V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5602E4C"/>
    <w:lvl w:ilvl="0">
      <w:start w:val="1"/>
      <w:numFmt w:val="upperRoman"/>
      <w:lvlText w:val="%1."/>
      <w:lvlJc w:val="left"/>
      <w:pPr>
        <w:ind w:left="2552" w:firstLine="0"/>
      </w:pPr>
      <w:rPr>
        <w:rFonts w:cs="Times New Roman" w:hint="default"/>
        <w:lang w:val="es-ES"/>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1">
    <w:nsid w:val="01362531"/>
    <w:multiLevelType w:val="hybridMultilevel"/>
    <w:tmpl w:val="2848AEB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6744FA"/>
    <w:multiLevelType w:val="hybridMultilevel"/>
    <w:tmpl w:val="CA163A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76D23A4"/>
    <w:multiLevelType w:val="multilevel"/>
    <w:tmpl w:val="1B5E2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12051A"/>
    <w:multiLevelType w:val="hybridMultilevel"/>
    <w:tmpl w:val="B85E8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7937F0"/>
    <w:multiLevelType w:val="hybridMultilevel"/>
    <w:tmpl w:val="5C906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64F4F6D"/>
    <w:multiLevelType w:val="hybridMultilevel"/>
    <w:tmpl w:val="A87E76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8F5B5B"/>
    <w:multiLevelType w:val="hybridMultilevel"/>
    <w:tmpl w:val="F7AE6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83E51E2"/>
    <w:multiLevelType w:val="hybridMultilevel"/>
    <w:tmpl w:val="E7AA0C58"/>
    <w:lvl w:ilvl="0" w:tplc="EB28FD90">
      <w:start w:val="1"/>
      <w:numFmt w:val="upperLetter"/>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F542F04"/>
    <w:multiLevelType w:val="hybridMultilevel"/>
    <w:tmpl w:val="ECB45F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067744E"/>
    <w:multiLevelType w:val="hybridMultilevel"/>
    <w:tmpl w:val="34482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2770508"/>
    <w:multiLevelType w:val="hybridMultilevel"/>
    <w:tmpl w:val="1B74A1C6"/>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nsid w:val="54255122"/>
    <w:multiLevelType w:val="hybridMultilevel"/>
    <w:tmpl w:val="CB4A4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43A74C1"/>
    <w:multiLevelType w:val="hybridMultilevel"/>
    <w:tmpl w:val="A306A9D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98D305A"/>
    <w:multiLevelType w:val="hybridMultilevel"/>
    <w:tmpl w:val="77B62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AA2365"/>
    <w:multiLevelType w:val="hybridMultilevel"/>
    <w:tmpl w:val="3E20D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AE37178"/>
    <w:multiLevelType w:val="multilevel"/>
    <w:tmpl w:val="95C4F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01E2216"/>
    <w:multiLevelType w:val="hybridMultilevel"/>
    <w:tmpl w:val="AEC6555C"/>
    <w:lvl w:ilvl="0" w:tplc="CDCC9C8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5106882"/>
    <w:multiLevelType w:val="multilevel"/>
    <w:tmpl w:val="2152C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B466B3"/>
    <w:multiLevelType w:val="hybridMultilevel"/>
    <w:tmpl w:val="3EC2F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D82717C"/>
    <w:multiLevelType w:val="hybridMultilevel"/>
    <w:tmpl w:val="A21A5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33E520F"/>
    <w:multiLevelType w:val="hybridMultilevel"/>
    <w:tmpl w:val="90A69E0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A8F084E"/>
    <w:multiLevelType w:val="hybridMultilevel"/>
    <w:tmpl w:val="8AA68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4"/>
  </w:num>
  <w:num w:numId="5">
    <w:abstractNumId w:val="1"/>
  </w:num>
  <w:num w:numId="6">
    <w:abstractNumId w:val="10"/>
  </w:num>
  <w:num w:numId="7">
    <w:abstractNumId w:val="4"/>
  </w:num>
  <w:num w:numId="8">
    <w:abstractNumId w:val="22"/>
  </w:num>
  <w:num w:numId="9">
    <w:abstractNumId w:val="12"/>
  </w:num>
  <w:num w:numId="10">
    <w:abstractNumId w:val="0"/>
  </w:num>
  <w:num w:numId="11">
    <w:abstractNumId w:val="17"/>
  </w:num>
  <w:num w:numId="12">
    <w:abstractNumId w:val="20"/>
  </w:num>
  <w:num w:numId="13">
    <w:abstractNumId w:val="7"/>
  </w:num>
  <w:num w:numId="14">
    <w:abstractNumId w:val="19"/>
  </w:num>
  <w:num w:numId="15">
    <w:abstractNumId w:val="9"/>
  </w:num>
  <w:num w:numId="16">
    <w:abstractNumId w:val="11"/>
  </w:num>
  <w:num w:numId="17">
    <w:abstractNumId w:val="13"/>
  </w:num>
  <w:num w:numId="18">
    <w:abstractNumId w:val="6"/>
  </w:num>
  <w:num w:numId="19">
    <w:abstractNumId w:val="18"/>
  </w:num>
  <w:num w:numId="20">
    <w:abstractNumId w:val="3"/>
  </w:num>
  <w:num w:numId="21">
    <w:abstractNumId w:val="16"/>
  </w:num>
  <w:num w:numId="22">
    <w:abstractNumId w:val="15"/>
  </w:num>
  <w:num w:numId="23">
    <w:abstractNumId w:val="2"/>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 w:id="2"/>
  </w:footnotePr>
  <w:endnotePr>
    <w:endnote w:id="0"/>
    <w:endnote w:id="1"/>
    <w:endnote w:id="2"/>
  </w:endnotePr>
  <w:compat/>
  <w:rsids>
    <w:rsidRoot w:val="0020641B"/>
    <w:rsid w:val="00001999"/>
    <w:rsid w:val="00007FB8"/>
    <w:rsid w:val="000234F3"/>
    <w:rsid w:val="00031AD8"/>
    <w:rsid w:val="00034EFC"/>
    <w:rsid w:val="0005580B"/>
    <w:rsid w:val="00055D1D"/>
    <w:rsid w:val="00064A55"/>
    <w:rsid w:val="000716B0"/>
    <w:rsid w:val="0007201A"/>
    <w:rsid w:val="000A4334"/>
    <w:rsid w:val="000A510A"/>
    <w:rsid w:val="000B3C95"/>
    <w:rsid w:val="000C0F4F"/>
    <w:rsid w:val="000C1AC3"/>
    <w:rsid w:val="000C7096"/>
    <w:rsid w:val="000D0369"/>
    <w:rsid w:val="000D47F9"/>
    <w:rsid w:val="000E0F10"/>
    <w:rsid w:val="000E431D"/>
    <w:rsid w:val="000F0E45"/>
    <w:rsid w:val="000F1024"/>
    <w:rsid w:val="000F39BF"/>
    <w:rsid w:val="000F49C7"/>
    <w:rsid w:val="00111661"/>
    <w:rsid w:val="0013194C"/>
    <w:rsid w:val="00132F74"/>
    <w:rsid w:val="00144380"/>
    <w:rsid w:val="00157037"/>
    <w:rsid w:val="00170FA5"/>
    <w:rsid w:val="001806B3"/>
    <w:rsid w:val="00184513"/>
    <w:rsid w:val="00184DD3"/>
    <w:rsid w:val="0018534A"/>
    <w:rsid w:val="001A7EC6"/>
    <w:rsid w:val="001B1B99"/>
    <w:rsid w:val="001B2ACD"/>
    <w:rsid w:val="001C0948"/>
    <w:rsid w:val="001C1183"/>
    <w:rsid w:val="001C28D9"/>
    <w:rsid w:val="001C3722"/>
    <w:rsid w:val="001E1CC8"/>
    <w:rsid w:val="001E4699"/>
    <w:rsid w:val="001F176B"/>
    <w:rsid w:val="001F2E59"/>
    <w:rsid w:val="001F33A4"/>
    <w:rsid w:val="00204A97"/>
    <w:rsid w:val="0020641B"/>
    <w:rsid w:val="00224012"/>
    <w:rsid w:val="00237764"/>
    <w:rsid w:val="0024048C"/>
    <w:rsid w:val="00240D84"/>
    <w:rsid w:val="0024264D"/>
    <w:rsid w:val="00243E8B"/>
    <w:rsid w:val="00247923"/>
    <w:rsid w:val="00250EA1"/>
    <w:rsid w:val="002570CC"/>
    <w:rsid w:val="00260B10"/>
    <w:rsid w:val="0027052A"/>
    <w:rsid w:val="00272B05"/>
    <w:rsid w:val="00277734"/>
    <w:rsid w:val="00284927"/>
    <w:rsid w:val="002924BE"/>
    <w:rsid w:val="0029393D"/>
    <w:rsid w:val="00295230"/>
    <w:rsid w:val="002A36CF"/>
    <w:rsid w:val="002A4ED5"/>
    <w:rsid w:val="002B1562"/>
    <w:rsid w:val="002B1C75"/>
    <w:rsid w:val="002B34BC"/>
    <w:rsid w:val="002B73AC"/>
    <w:rsid w:val="002C2DA0"/>
    <w:rsid w:val="002D077E"/>
    <w:rsid w:val="002D3F02"/>
    <w:rsid w:val="002D48D7"/>
    <w:rsid w:val="002D745F"/>
    <w:rsid w:val="002E2343"/>
    <w:rsid w:val="002E3B87"/>
    <w:rsid w:val="002E6055"/>
    <w:rsid w:val="002F5661"/>
    <w:rsid w:val="002F5851"/>
    <w:rsid w:val="00302890"/>
    <w:rsid w:val="0030391A"/>
    <w:rsid w:val="003121E6"/>
    <w:rsid w:val="0032107D"/>
    <w:rsid w:val="00327759"/>
    <w:rsid w:val="00327991"/>
    <w:rsid w:val="00335503"/>
    <w:rsid w:val="00335C69"/>
    <w:rsid w:val="003472B3"/>
    <w:rsid w:val="0035124A"/>
    <w:rsid w:val="00351C1A"/>
    <w:rsid w:val="00357256"/>
    <w:rsid w:val="003573E6"/>
    <w:rsid w:val="00361B8A"/>
    <w:rsid w:val="003637D9"/>
    <w:rsid w:val="0036588D"/>
    <w:rsid w:val="00370C80"/>
    <w:rsid w:val="00374AA6"/>
    <w:rsid w:val="00376683"/>
    <w:rsid w:val="00383F4E"/>
    <w:rsid w:val="0039095E"/>
    <w:rsid w:val="00392068"/>
    <w:rsid w:val="003A47FB"/>
    <w:rsid w:val="003B592E"/>
    <w:rsid w:val="003B73DE"/>
    <w:rsid w:val="003C26F4"/>
    <w:rsid w:val="003C4815"/>
    <w:rsid w:val="003F014C"/>
    <w:rsid w:val="00420A63"/>
    <w:rsid w:val="00421535"/>
    <w:rsid w:val="004300B0"/>
    <w:rsid w:val="00436E08"/>
    <w:rsid w:val="00437978"/>
    <w:rsid w:val="00441C34"/>
    <w:rsid w:val="00462327"/>
    <w:rsid w:val="00462811"/>
    <w:rsid w:val="00463117"/>
    <w:rsid w:val="004654E0"/>
    <w:rsid w:val="004770A7"/>
    <w:rsid w:val="004925B3"/>
    <w:rsid w:val="00496926"/>
    <w:rsid w:val="004A44E8"/>
    <w:rsid w:val="004A7C1C"/>
    <w:rsid w:val="004B09D3"/>
    <w:rsid w:val="004C54B3"/>
    <w:rsid w:val="004D4A9E"/>
    <w:rsid w:val="004E357F"/>
    <w:rsid w:val="004E71DD"/>
    <w:rsid w:val="004F0691"/>
    <w:rsid w:val="004F2831"/>
    <w:rsid w:val="005025A7"/>
    <w:rsid w:val="00503960"/>
    <w:rsid w:val="005145AD"/>
    <w:rsid w:val="005236F0"/>
    <w:rsid w:val="0052390C"/>
    <w:rsid w:val="00524C9E"/>
    <w:rsid w:val="0053311F"/>
    <w:rsid w:val="00537FB3"/>
    <w:rsid w:val="005440EE"/>
    <w:rsid w:val="00544109"/>
    <w:rsid w:val="005442DF"/>
    <w:rsid w:val="005451D2"/>
    <w:rsid w:val="00547FD6"/>
    <w:rsid w:val="00550042"/>
    <w:rsid w:val="005716CB"/>
    <w:rsid w:val="00571D07"/>
    <w:rsid w:val="00582BA4"/>
    <w:rsid w:val="0058372F"/>
    <w:rsid w:val="0058539B"/>
    <w:rsid w:val="0059028C"/>
    <w:rsid w:val="00590A46"/>
    <w:rsid w:val="00597BAC"/>
    <w:rsid w:val="005A062D"/>
    <w:rsid w:val="005B04D9"/>
    <w:rsid w:val="005B7E7D"/>
    <w:rsid w:val="005C4756"/>
    <w:rsid w:val="005C4A05"/>
    <w:rsid w:val="005C4B9F"/>
    <w:rsid w:val="005C5E97"/>
    <w:rsid w:val="005E4B05"/>
    <w:rsid w:val="0060113E"/>
    <w:rsid w:val="00603CE0"/>
    <w:rsid w:val="00607300"/>
    <w:rsid w:val="00611BEB"/>
    <w:rsid w:val="00611DAA"/>
    <w:rsid w:val="00613514"/>
    <w:rsid w:val="00614426"/>
    <w:rsid w:val="006153AF"/>
    <w:rsid w:val="00616F16"/>
    <w:rsid w:val="006211AB"/>
    <w:rsid w:val="006243EF"/>
    <w:rsid w:val="00624D7B"/>
    <w:rsid w:val="006335E2"/>
    <w:rsid w:val="006364AD"/>
    <w:rsid w:val="00642D3A"/>
    <w:rsid w:val="00647A37"/>
    <w:rsid w:val="00651886"/>
    <w:rsid w:val="00656E51"/>
    <w:rsid w:val="00663BB7"/>
    <w:rsid w:val="00664AC2"/>
    <w:rsid w:val="00664C36"/>
    <w:rsid w:val="0066744F"/>
    <w:rsid w:val="006730B7"/>
    <w:rsid w:val="00682C31"/>
    <w:rsid w:val="00682D48"/>
    <w:rsid w:val="00683561"/>
    <w:rsid w:val="00683E0E"/>
    <w:rsid w:val="00686329"/>
    <w:rsid w:val="006868B5"/>
    <w:rsid w:val="00692C21"/>
    <w:rsid w:val="00692F52"/>
    <w:rsid w:val="00697AE9"/>
    <w:rsid w:val="006A616A"/>
    <w:rsid w:val="006B0995"/>
    <w:rsid w:val="006E03B1"/>
    <w:rsid w:val="006E4363"/>
    <w:rsid w:val="006E70B0"/>
    <w:rsid w:val="006F025A"/>
    <w:rsid w:val="006F46FF"/>
    <w:rsid w:val="006F57BA"/>
    <w:rsid w:val="0070251A"/>
    <w:rsid w:val="007065FA"/>
    <w:rsid w:val="007162A3"/>
    <w:rsid w:val="00716C5C"/>
    <w:rsid w:val="00722865"/>
    <w:rsid w:val="00726F05"/>
    <w:rsid w:val="00727AA8"/>
    <w:rsid w:val="0073599C"/>
    <w:rsid w:val="007475B0"/>
    <w:rsid w:val="0075076B"/>
    <w:rsid w:val="007522FC"/>
    <w:rsid w:val="00754346"/>
    <w:rsid w:val="007554A8"/>
    <w:rsid w:val="007602A0"/>
    <w:rsid w:val="0076090F"/>
    <w:rsid w:val="0076332B"/>
    <w:rsid w:val="007657AA"/>
    <w:rsid w:val="007877D4"/>
    <w:rsid w:val="00787D5E"/>
    <w:rsid w:val="007A143F"/>
    <w:rsid w:val="007A337E"/>
    <w:rsid w:val="007A401E"/>
    <w:rsid w:val="007B1C61"/>
    <w:rsid w:val="007C0A3F"/>
    <w:rsid w:val="007C20AE"/>
    <w:rsid w:val="007D07A9"/>
    <w:rsid w:val="007E747C"/>
    <w:rsid w:val="007F00EE"/>
    <w:rsid w:val="007F589E"/>
    <w:rsid w:val="008024F8"/>
    <w:rsid w:val="00807A53"/>
    <w:rsid w:val="00814585"/>
    <w:rsid w:val="008239F4"/>
    <w:rsid w:val="00824DA0"/>
    <w:rsid w:val="00826046"/>
    <w:rsid w:val="00826FBE"/>
    <w:rsid w:val="00833974"/>
    <w:rsid w:val="00846FE2"/>
    <w:rsid w:val="00862CC6"/>
    <w:rsid w:val="0087121D"/>
    <w:rsid w:val="00873E3B"/>
    <w:rsid w:val="0087612A"/>
    <w:rsid w:val="00876DEB"/>
    <w:rsid w:val="00877790"/>
    <w:rsid w:val="0088315D"/>
    <w:rsid w:val="0088657F"/>
    <w:rsid w:val="008A1661"/>
    <w:rsid w:val="008A2C38"/>
    <w:rsid w:val="008A3153"/>
    <w:rsid w:val="008B60B7"/>
    <w:rsid w:val="008C4651"/>
    <w:rsid w:val="008C5790"/>
    <w:rsid w:val="008D5A74"/>
    <w:rsid w:val="008D64FD"/>
    <w:rsid w:val="008D7EFC"/>
    <w:rsid w:val="008E03DA"/>
    <w:rsid w:val="008F12CB"/>
    <w:rsid w:val="008F6DDA"/>
    <w:rsid w:val="008F710E"/>
    <w:rsid w:val="009106E8"/>
    <w:rsid w:val="00914C41"/>
    <w:rsid w:val="0091661D"/>
    <w:rsid w:val="00930AF2"/>
    <w:rsid w:val="00933A30"/>
    <w:rsid w:val="00951A62"/>
    <w:rsid w:val="00951F65"/>
    <w:rsid w:val="00952F39"/>
    <w:rsid w:val="009621C0"/>
    <w:rsid w:val="00962A10"/>
    <w:rsid w:val="0096407D"/>
    <w:rsid w:val="00966849"/>
    <w:rsid w:val="00967282"/>
    <w:rsid w:val="00976E31"/>
    <w:rsid w:val="00977851"/>
    <w:rsid w:val="0098243C"/>
    <w:rsid w:val="009864E2"/>
    <w:rsid w:val="00986A3E"/>
    <w:rsid w:val="00995D26"/>
    <w:rsid w:val="009A0E0D"/>
    <w:rsid w:val="009A5478"/>
    <w:rsid w:val="009A7ECC"/>
    <w:rsid w:val="009B05B7"/>
    <w:rsid w:val="009B602F"/>
    <w:rsid w:val="009B6722"/>
    <w:rsid w:val="009C3832"/>
    <w:rsid w:val="009D68DE"/>
    <w:rsid w:val="009F1142"/>
    <w:rsid w:val="009F1B15"/>
    <w:rsid w:val="009F6AEC"/>
    <w:rsid w:val="00A072B8"/>
    <w:rsid w:val="00A120E8"/>
    <w:rsid w:val="00A159B0"/>
    <w:rsid w:val="00A22409"/>
    <w:rsid w:val="00A46110"/>
    <w:rsid w:val="00A65AF9"/>
    <w:rsid w:val="00A66500"/>
    <w:rsid w:val="00A7188E"/>
    <w:rsid w:val="00A72C16"/>
    <w:rsid w:val="00A8182E"/>
    <w:rsid w:val="00A8237B"/>
    <w:rsid w:val="00A944F6"/>
    <w:rsid w:val="00AA1818"/>
    <w:rsid w:val="00AB1FC3"/>
    <w:rsid w:val="00AB39E2"/>
    <w:rsid w:val="00AC42A6"/>
    <w:rsid w:val="00AC488B"/>
    <w:rsid w:val="00AC521A"/>
    <w:rsid w:val="00AC7CF7"/>
    <w:rsid w:val="00AD2E80"/>
    <w:rsid w:val="00AD6350"/>
    <w:rsid w:val="00AE0397"/>
    <w:rsid w:val="00AE4B83"/>
    <w:rsid w:val="00AE611C"/>
    <w:rsid w:val="00AF4DDB"/>
    <w:rsid w:val="00AF5614"/>
    <w:rsid w:val="00AF6F28"/>
    <w:rsid w:val="00AF72FA"/>
    <w:rsid w:val="00AF7F15"/>
    <w:rsid w:val="00B00FBD"/>
    <w:rsid w:val="00B077B7"/>
    <w:rsid w:val="00B1646D"/>
    <w:rsid w:val="00B24CF7"/>
    <w:rsid w:val="00B2669F"/>
    <w:rsid w:val="00B334C6"/>
    <w:rsid w:val="00B41C99"/>
    <w:rsid w:val="00B4260C"/>
    <w:rsid w:val="00B42763"/>
    <w:rsid w:val="00B517D0"/>
    <w:rsid w:val="00B6132E"/>
    <w:rsid w:val="00B61621"/>
    <w:rsid w:val="00B6669A"/>
    <w:rsid w:val="00B66A92"/>
    <w:rsid w:val="00B70C08"/>
    <w:rsid w:val="00B72DD1"/>
    <w:rsid w:val="00B759F7"/>
    <w:rsid w:val="00B75CDF"/>
    <w:rsid w:val="00B9439D"/>
    <w:rsid w:val="00B95F2B"/>
    <w:rsid w:val="00BA6068"/>
    <w:rsid w:val="00BB2E48"/>
    <w:rsid w:val="00BB5716"/>
    <w:rsid w:val="00BB5A10"/>
    <w:rsid w:val="00BC4251"/>
    <w:rsid w:val="00BD7777"/>
    <w:rsid w:val="00BD786D"/>
    <w:rsid w:val="00BE1D25"/>
    <w:rsid w:val="00BE30FF"/>
    <w:rsid w:val="00BE3C2B"/>
    <w:rsid w:val="00BF47B9"/>
    <w:rsid w:val="00BF517E"/>
    <w:rsid w:val="00BF5507"/>
    <w:rsid w:val="00C079BF"/>
    <w:rsid w:val="00C10011"/>
    <w:rsid w:val="00C10F24"/>
    <w:rsid w:val="00C24F3E"/>
    <w:rsid w:val="00C27E9A"/>
    <w:rsid w:val="00C34A25"/>
    <w:rsid w:val="00C45A44"/>
    <w:rsid w:val="00C544F2"/>
    <w:rsid w:val="00C746F5"/>
    <w:rsid w:val="00C80160"/>
    <w:rsid w:val="00C81992"/>
    <w:rsid w:val="00C83439"/>
    <w:rsid w:val="00C83F07"/>
    <w:rsid w:val="00CA7462"/>
    <w:rsid w:val="00CB665C"/>
    <w:rsid w:val="00CC496D"/>
    <w:rsid w:val="00CC6336"/>
    <w:rsid w:val="00CC7D00"/>
    <w:rsid w:val="00CD178D"/>
    <w:rsid w:val="00CD6668"/>
    <w:rsid w:val="00CF13D0"/>
    <w:rsid w:val="00CF1B82"/>
    <w:rsid w:val="00D10AA1"/>
    <w:rsid w:val="00D15BCD"/>
    <w:rsid w:val="00D32F79"/>
    <w:rsid w:val="00D37C12"/>
    <w:rsid w:val="00D428F6"/>
    <w:rsid w:val="00D478BC"/>
    <w:rsid w:val="00D52E40"/>
    <w:rsid w:val="00D636A6"/>
    <w:rsid w:val="00D8085E"/>
    <w:rsid w:val="00D835A1"/>
    <w:rsid w:val="00D859A4"/>
    <w:rsid w:val="00D90ADC"/>
    <w:rsid w:val="00D93639"/>
    <w:rsid w:val="00D94267"/>
    <w:rsid w:val="00DB2A0E"/>
    <w:rsid w:val="00DB4E34"/>
    <w:rsid w:val="00DC351B"/>
    <w:rsid w:val="00DC71EF"/>
    <w:rsid w:val="00DD2786"/>
    <w:rsid w:val="00DD73F1"/>
    <w:rsid w:val="00DE6075"/>
    <w:rsid w:val="00DE7FF3"/>
    <w:rsid w:val="00DF048A"/>
    <w:rsid w:val="00E03D29"/>
    <w:rsid w:val="00E20EFC"/>
    <w:rsid w:val="00E213BA"/>
    <w:rsid w:val="00E266EA"/>
    <w:rsid w:val="00E36416"/>
    <w:rsid w:val="00E4134C"/>
    <w:rsid w:val="00E44F93"/>
    <w:rsid w:val="00E50906"/>
    <w:rsid w:val="00E52333"/>
    <w:rsid w:val="00E57539"/>
    <w:rsid w:val="00E745D4"/>
    <w:rsid w:val="00E74DC0"/>
    <w:rsid w:val="00E77A14"/>
    <w:rsid w:val="00E8457D"/>
    <w:rsid w:val="00E85112"/>
    <w:rsid w:val="00E91AB9"/>
    <w:rsid w:val="00E9240A"/>
    <w:rsid w:val="00E93EC2"/>
    <w:rsid w:val="00EB2BFB"/>
    <w:rsid w:val="00EB35B0"/>
    <w:rsid w:val="00EC31B4"/>
    <w:rsid w:val="00EC5AFF"/>
    <w:rsid w:val="00EE6500"/>
    <w:rsid w:val="00EE689E"/>
    <w:rsid w:val="00EE71EF"/>
    <w:rsid w:val="00F14E58"/>
    <w:rsid w:val="00F176A5"/>
    <w:rsid w:val="00F2596E"/>
    <w:rsid w:val="00F35D3E"/>
    <w:rsid w:val="00F3672B"/>
    <w:rsid w:val="00F52B9A"/>
    <w:rsid w:val="00F54E57"/>
    <w:rsid w:val="00F64B6A"/>
    <w:rsid w:val="00F665EA"/>
    <w:rsid w:val="00F71CB9"/>
    <w:rsid w:val="00F751A5"/>
    <w:rsid w:val="00F75A21"/>
    <w:rsid w:val="00F77FDD"/>
    <w:rsid w:val="00F836D6"/>
    <w:rsid w:val="00F96EC5"/>
    <w:rsid w:val="00FA62BC"/>
    <w:rsid w:val="00FB03E5"/>
    <w:rsid w:val="00FC2B4E"/>
    <w:rsid w:val="00FC3577"/>
    <w:rsid w:val="00FE16AF"/>
    <w:rsid w:val="00FE747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qFormat/>
    <w:rsid w:val="0020641B"/>
    <w:pPr>
      <w:keepNext/>
      <w:spacing w:before="240" w:after="80"/>
      <w:jc w:val="center"/>
      <w:outlineLvl w:val="0"/>
    </w:pPr>
    <w:rPr>
      <w:smallCaps/>
      <w:kern w:val="28"/>
    </w:rPr>
  </w:style>
  <w:style w:type="paragraph" w:styleId="Ttulo2">
    <w:name w:val="heading 2"/>
    <w:basedOn w:val="Normal"/>
    <w:next w:val="Normal"/>
    <w:link w:val="Ttulo2Car"/>
    <w:qFormat/>
    <w:rsid w:val="0020641B"/>
    <w:pPr>
      <w:keepNext/>
      <w:spacing w:before="120" w:after="60"/>
      <w:outlineLvl w:val="1"/>
    </w:pPr>
    <w:rPr>
      <w:i/>
      <w:iCs/>
    </w:rPr>
  </w:style>
  <w:style w:type="paragraph" w:styleId="Ttulo3">
    <w:name w:val="heading 3"/>
    <w:basedOn w:val="Normal"/>
    <w:next w:val="Normal"/>
    <w:link w:val="Ttulo3Car"/>
    <w:qFormat/>
    <w:rsid w:val="0020641B"/>
    <w:pPr>
      <w:keepNext/>
      <w:outlineLvl w:val="2"/>
    </w:pPr>
    <w:rPr>
      <w:i/>
      <w:iCs/>
    </w:rPr>
  </w:style>
  <w:style w:type="paragraph" w:styleId="Ttulo4">
    <w:name w:val="heading 4"/>
    <w:basedOn w:val="Normal"/>
    <w:next w:val="Normal"/>
    <w:link w:val="Ttulo4Car"/>
    <w:qFormat/>
    <w:rsid w:val="0020641B"/>
    <w:pPr>
      <w:keepNext/>
      <w:spacing w:before="240" w:after="60"/>
      <w:outlineLvl w:val="3"/>
    </w:pPr>
    <w:rPr>
      <w:i/>
      <w:iCs/>
      <w:sz w:val="18"/>
      <w:szCs w:val="18"/>
    </w:rPr>
  </w:style>
  <w:style w:type="paragraph" w:styleId="Ttulo5">
    <w:name w:val="heading 5"/>
    <w:basedOn w:val="Normal"/>
    <w:next w:val="Normal"/>
    <w:link w:val="Ttulo5Car"/>
    <w:qFormat/>
    <w:rsid w:val="0020641B"/>
    <w:pPr>
      <w:spacing w:before="240" w:after="60"/>
      <w:outlineLvl w:val="4"/>
    </w:pPr>
    <w:rPr>
      <w:sz w:val="18"/>
      <w:szCs w:val="18"/>
    </w:rPr>
  </w:style>
  <w:style w:type="paragraph" w:styleId="Ttulo6">
    <w:name w:val="heading 6"/>
    <w:basedOn w:val="Normal"/>
    <w:next w:val="Normal"/>
    <w:link w:val="Ttulo6Car"/>
    <w:qFormat/>
    <w:rsid w:val="0020641B"/>
    <w:pPr>
      <w:spacing w:before="240" w:after="60"/>
      <w:outlineLvl w:val="5"/>
    </w:pPr>
    <w:rPr>
      <w:i/>
      <w:iCs/>
      <w:sz w:val="16"/>
      <w:szCs w:val="16"/>
    </w:rPr>
  </w:style>
  <w:style w:type="paragraph" w:styleId="Ttulo7">
    <w:name w:val="heading 7"/>
    <w:basedOn w:val="Normal"/>
    <w:next w:val="Normal"/>
    <w:link w:val="Ttulo7Car"/>
    <w:qFormat/>
    <w:rsid w:val="0020641B"/>
    <w:pPr>
      <w:spacing w:before="240" w:after="60"/>
      <w:outlineLvl w:val="6"/>
    </w:pPr>
    <w:rPr>
      <w:sz w:val="16"/>
      <w:szCs w:val="16"/>
    </w:rPr>
  </w:style>
  <w:style w:type="paragraph" w:styleId="Ttulo8">
    <w:name w:val="heading 8"/>
    <w:basedOn w:val="Normal"/>
    <w:next w:val="Normal"/>
    <w:link w:val="Ttulo8Car"/>
    <w:qFormat/>
    <w:rsid w:val="0020641B"/>
    <w:pPr>
      <w:spacing w:before="240" w:after="60"/>
      <w:outlineLvl w:val="7"/>
    </w:pPr>
    <w:rPr>
      <w:i/>
      <w:iCs/>
      <w:sz w:val="16"/>
      <w:szCs w:val="16"/>
    </w:rPr>
  </w:style>
  <w:style w:type="paragraph" w:styleId="Ttulo9">
    <w:name w:val="heading 9"/>
    <w:basedOn w:val="Normal"/>
    <w:next w:val="Normal"/>
    <w:link w:val="Ttulo9Car"/>
    <w:qFormat/>
    <w:rsid w:val="0020641B"/>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641B"/>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rsid w:val="0020641B"/>
    <w:rPr>
      <w:rFonts w:ascii="Times New Roman" w:eastAsia="Times New Roman" w:hAnsi="Times New Roman" w:cs="Times New Roman"/>
      <w:i/>
      <w:iCs/>
      <w:sz w:val="20"/>
      <w:szCs w:val="20"/>
    </w:rPr>
  </w:style>
  <w:style w:type="character" w:customStyle="1" w:styleId="Ttulo3Car">
    <w:name w:val="Título 3 Car"/>
    <w:basedOn w:val="Fuentedeprrafopredeter"/>
    <w:link w:val="Ttulo3"/>
    <w:rsid w:val="0020641B"/>
    <w:rPr>
      <w:rFonts w:ascii="Times New Roman" w:eastAsia="Times New Roman" w:hAnsi="Times New Roman" w:cs="Times New Roman"/>
      <w:i/>
      <w:iCs/>
      <w:sz w:val="20"/>
      <w:szCs w:val="20"/>
    </w:rPr>
  </w:style>
  <w:style w:type="character" w:customStyle="1" w:styleId="Ttulo4Car">
    <w:name w:val="Título 4 Car"/>
    <w:basedOn w:val="Fuentedeprrafopredeter"/>
    <w:link w:val="Ttulo4"/>
    <w:rsid w:val="0020641B"/>
    <w:rPr>
      <w:rFonts w:ascii="Times New Roman" w:eastAsia="Times New Roman" w:hAnsi="Times New Roman" w:cs="Times New Roman"/>
      <w:i/>
      <w:iCs/>
      <w:sz w:val="18"/>
      <w:szCs w:val="18"/>
    </w:rPr>
  </w:style>
  <w:style w:type="character" w:customStyle="1" w:styleId="Ttulo5Car">
    <w:name w:val="Título 5 Car"/>
    <w:basedOn w:val="Fuentedeprrafopredeter"/>
    <w:link w:val="Ttulo5"/>
    <w:rsid w:val="0020641B"/>
    <w:rPr>
      <w:rFonts w:ascii="Times New Roman" w:eastAsia="Times New Roman" w:hAnsi="Times New Roman" w:cs="Times New Roman"/>
      <w:sz w:val="18"/>
      <w:szCs w:val="18"/>
    </w:rPr>
  </w:style>
  <w:style w:type="character" w:customStyle="1" w:styleId="Ttulo6Car">
    <w:name w:val="Título 6 Car"/>
    <w:basedOn w:val="Fuentedeprrafopredeter"/>
    <w:link w:val="Ttulo6"/>
    <w:rsid w:val="0020641B"/>
    <w:rPr>
      <w:rFonts w:ascii="Times New Roman" w:eastAsia="Times New Roman" w:hAnsi="Times New Roman" w:cs="Times New Roman"/>
      <w:i/>
      <w:iCs/>
      <w:sz w:val="16"/>
      <w:szCs w:val="16"/>
    </w:rPr>
  </w:style>
  <w:style w:type="character" w:customStyle="1" w:styleId="Ttulo7Car">
    <w:name w:val="Título 7 Car"/>
    <w:basedOn w:val="Fuentedeprrafopredeter"/>
    <w:link w:val="Ttulo7"/>
    <w:rsid w:val="0020641B"/>
    <w:rPr>
      <w:rFonts w:ascii="Times New Roman" w:eastAsia="Times New Roman" w:hAnsi="Times New Roman" w:cs="Times New Roman"/>
      <w:sz w:val="16"/>
      <w:szCs w:val="16"/>
    </w:rPr>
  </w:style>
  <w:style w:type="character" w:customStyle="1" w:styleId="Ttulo8Car">
    <w:name w:val="Título 8 Car"/>
    <w:basedOn w:val="Fuentedeprrafopredeter"/>
    <w:link w:val="Ttulo8"/>
    <w:rsid w:val="0020641B"/>
    <w:rPr>
      <w:rFonts w:ascii="Times New Roman" w:eastAsia="Times New Roman" w:hAnsi="Times New Roman" w:cs="Times New Roman"/>
      <w:i/>
      <w:iCs/>
      <w:sz w:val="16"/>
      <w:szCs w:val="16"/>
    </w:rPr>
  </w:style>
  <w:style w:type="character" w:customStyle="1" w:styleId="Ttulo9Car">
    <w:name w:val="Título 9 Car"/>
    <w:basedOn w:val="Fuentedeprrafopredeter"/>
    <w:link w:val="Ttulo9"/>
    <w:rsid w:val="0020641B"/>
    <w:rPr>
      <w:rFonts w:ascii="Times New Roman" w:eastAsia="Times New Roman" w:hAnsi="Times New Roman" w:cs="Times New Roman"/>
      <w:sz w:val="16"/>
      <w:szCs w:val="16"/>
    </w:rPr>
  </w:style>
  <w:style w:type="paragraph" w:customStyle="1" w:styleId="Authors">
    <w:name w:val="Authors"/>
    <w:basedOn w:val="Normal"/>
    <w:next w:val="Normal"/>
    <w:rsid w:val="0020641B"/>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41B"/>
    <w:rPr>
      <w:rFonts w:ascii="Times New Roman" w:hAnsi="Times New Roman" w:cs="Times New Roman"/>
      <w:i/>
      <w:iCs/>
      <w:sz w:val="22"/>
      <w:szCs w:val="22"/>
    </w:rPr>
  </w:style>
  <w:style w:type="paragraph" w:styleId="Textonotapie">
    <w:name w:val="footnote text"/>
    <w:basedOn w:val="Normal"/>
    <w:link w:val="TextonotapieCar"/>
    <w:semiHidden/>
    <w:rsid w:val="0020641B"/>
    <w:pPr>
      <w:ind w:firstLine="202"/>
      <w:jc w:val="both"/>
    </w:pPr>
    <w:rPr>
      <w:sz w:val="16"/>
      <w:szCs w:val="16"/>
    </w:rPr>
  </w:style>
  <w:style w:type="character" w:customStyle="1" w:styleId="TextonotapieCar">
    <w:name w:val="Texto nota pie Car"/>
    <w:basedOn w:val="Fuentedeprrafopredeter"/>
    <w:link w:val="Textonotapie"/>
    <w:semiHidden/>
    <w:rsid w:val="0020641B"/>
    <w:rPr>
      <w:rFonts w:ascii="Times New Roman" w:eastAsia="Times New Roman" w:hAnsi="Times New Roman" w:cs="Times New Roman"/>
      <w:sz w:val="16"/>
      <w:szCs w:val="16"/>
    </w:rPr>
  </w:style>
  <w:style w:type="paragraph" w:styleId="Piedepgina">
    <w:name w:val="footer"/>
    <w:basedOn w:val="Normal"/>
    <w:link w:val="PiedepginaCar"/>
    <w:uiPriority w:val="99"/>
    <w:rsid w:val="0020641B"/>
    <w:pPr>
      <w:tabs>
        <w:tab w:val="center" w:pos="4320"/>
        <w:tab w:val="right" w:pos="8640"/>
      </w:tabs>
    </w:pPr>
  </w:style>
  <w:style w:type="character" w:customStyle="1" w:styleId="PiedepginaCar">
    <w:name w:val="Pie de página Car"/>
    <w:basedOn w:val="Fuentedeprrafopredeter"/>
    <w:link w:val="Piedepgina"/>
    <w:uiPriority w:val="99"/>
    <w:rsid w:val="0020641B"/>
    <w:rPr>
      <w:rFonts w:ascii="Times New Roman" w:eastAsia="Times New Roman" w:hAnsi="Times New Roman" w:cs="Times New Roman"/>
      <w:sz w:val="20"/>
      <w:szCs w:val="20"/>
    </w:rPr>
  </w:style>
  <w:style w:type="paragraph" w:customStyle="1" w:styleId="FigureCaption">
    <w:name w:val="Figure Caption"/>
    <w:basedOn w:val="Normal"/>
    <w:rsid w:val="0020641B"/>
    <w:pPr>
      <w:jc w:val="both"/>
    </w:pPr>
    <w:rPr>
      <w:sz w:val="16"/>
      <w:szCs w:val="16"/>
    </w:rPr>
  </w:style>
  <w:style w:type="paragraph" w:styleId="Prrafodelista">
    <w:name w:val="List Paragraph"/>
    <w:basedOn w:val="Normal"/>
    <w:uiPriority w:val="34"/>
    <w:qFormat/>
    <w:rsid w:val="0020641B"/>
    <w:pPr>
      <w:ind w:left="720"/>
      <w:contextualSpacing/>
    </w:pPr>
  </w:style>
  <w:style w:type="table" w:styleId="Tablaconcuadrcula">
    <w:name w:val="Table Grid"/>
    <w:basedOn w:val="Tablanormal"/>
    <w:uiPriority w:val="59"/>
    <w:rsid w:val="0020641B"/>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0641B"/>
  </w:style>
  <w:style w:type="paragraph" w:styleId="Sinespaciado">
    <w:name w:val="No Spacing"/>
    <w:uiPriority w:val="1"/>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Epgrafe">
    <w:name w:val="caption"/>
    <w:basedOn w:val="Normal"/>
    <w:next w:val="Normal"/>
    <w:uiPriority w:val="35"/>
    <w:unhideWhenUsed/>
    <w:qFormat/>
    <w:rsid w:val="0020641B"/>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0641B"/>
  </w:style>
  <w:style w:type="paragraph" w:styleId="Textodeglobo">
    <w:name w:val="Balloon Text"/>
    <w:basedOn w:val="Normal"/>
    <w:link w:val="TextodegloboCar"/>
    <w:uiPriority w:val="99"/>
    <w:semiHidden/>
    <w:unhideWhenUsed/>
    <w:rsid w:val="0020641B"/>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1B"/>
    <w:rPr>
      <w:rFonts w:ascii="Tahoma" w:eastAsia="Times New Roman" w:hAnsi="Tahoma" w:cs="Tahoma"/>
      <w:sz w:val="16"/>
      <w:szCs w:val="16"/>
    </w:rPr>
  </w:style>
  <w:style w:type="character" w:styleId="Hipervnculo">
    <w:name w:val="Hyperlink"/>
    <w:basedOn w:val="Fuentedeprrafopredeter"/>
    <w:uiPriority w:val="99"/>
    <w:unhideWhenUsed/>
    <w:rsid w:val="00597BAC"/>
    <w:rPr>
      <w:color w:val="0000FF"/>
      <w:u w:val="single"/>
    </w:rPr>
  </w:style>
  <w:style w:type="character" w:styleId="Hipervnculovisitado">
    <w:name w:val="FollowedHyperlink"/>
    <w:basedOn w:val="Fuentedeprrafopredeter"/>
    <w:uiPriority w:val="99"/>
    <w:semiHidden/>
    <w:unhideWhenUsed/>
    <w:rsid w:val="00807A53"/>
    <w:rPr>
      <w:color w:val="800080" w:themeColor="followedHyperlink"/>
      <w:u w:val="single"/>
    </w:rPr>
  </w:style>
  <w:style w:type="character" w:styleId="Textodelmarcadordeposicin">
    <w:name w:val="Placeholder Text"/>
    <w:basedOn w:val="Fuentedeprrafopredeter"/>
    <w:uiPriority w:val="99"/>
    <w:semiHidden/>
    <w:rsid w:val="00524C9E"/>
    <w:rPr>
      <w:color w:val="808080"/>
    </w:rPr>
  </w:style>
  <w:style w:type="paragraph" w:styleId="Encabezado">
    <w:name w:val="header"/>
    <w:basedOn w:val="Normal"/>
    <w:link w:val="EncabezadoCar"/>
    <w:uiPriority w:val="99"/>
    <w:unhideWhenUsed/>
    <w:rsid w:val="005A062D"/>
    <w:pPr>
      <w:tabs>
        <w:tab w:val="center" w:pos="4419"/>
        <w:tab w:val="right" w:pos="8838"/>
      </w:tabs>
    </w:pPr>
  </w:style>
  <w:style w:type="character" w:customStyle="1" w:styleId="EncabezadoCar">
    <w:name w:val="Encabezado Car"/>
    <w:basedOn w:val="Fuentedeprrafopredeter"/>
    <w:link w:val="Encabezado"/>
    <w:uiPriority w:val="99"/>
    <w:rsid w:val="005A062D"/>
    <w:rPr>
      <w:rFonts w:ascii="Times New Roman" w:eastAsia="Times New Roman" w:hAnsi="Times New Roman" w:cs="Times New Roman"/>
      <w:sz w:val="20"/>
      <w:szCs w:val="20"/>
    </w:rPr>
  </w:style>
  <w:style w:type="table" w:customStyle="1" w:styleId="Cuadrculadetablaclara1">
    <w:name w:val="Cuadrícula de tabla clara1"/>
    <w:basedOn w:val="Tablanormal"/>
    <w:uiPriority w:val="40"/>
    <w:rsid w:val="00250E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normal51">
    <w:name w:val="Tabla normal 51"/>
    <w:basedOn w:val="Tablanormal"/>
    <w:uiPriority w:val="45"/>
    <w:rsid w:val="00250EA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uiPriority w:val="99"/>
    <w:semiHidden/>
    <w:unhideWhenUsed/>
    <w:rsid w:val="00F14E58"/>
    <w:rPr>
      <w:sz w:val="16"/>
      <w:szCs w:val="16"/>
    </w:rPr>
  </w:style>
  <w:style w:type="paragraph" w:styleId="Textocomentario">
    <w:name w:val="annotation text"/>
    <w:basedOn w:val="Normal"/>
    <w:link w:val="TextocomentarioCar"/>
    <w:uiPriority w:val="99"/>
    <w:semiHidden/>
    <w:unhideWhenUsed/>
    <w:rsid w:val="00F14E58"/>
  </w:style>
  <w:style w:type="character" w:customStyle="1" w:styleId="TextocomentarioCar">
    <w:name w:val="Texto comentario Car"/>
    <w:basedOn w:val="Fuentedeprrafopredeter"/>
    <w:link w:val="Textocomentario"/>
    <w:uiPriority w:val="99"/>
    <w:semiHidden/>
    <w:rsid w:val="00F14E58"/>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4E58"/>
    <w:rPr>
      <w:b/>
      <w:bCs/>
    </w:rPr>
  </w:style>
  <w:style w:type="character" w:customStyle="1" w:styleId="AsuntodelcomentarioCar">
    <w:name w:val="Asunto del comentario Car"/>
    <w:basedOn w:val="TextocomentarioCar"/>
    <w:link w:val="Asuntodelcomentario"/>
    <w:uiPriority w:val="99"/>
    <w:semiHidden/>
    <w:rsid w:val="00F14E58"/>
    <w:rPr>
      <w:rFonts w:ascii="Times New Roman" w:eastAsia="Times New Roman" w:hAnsi="Times New Roman" w:cs="Times New Roman"/>
      <w:b/>
      <w:bCs/>
      <w:sz w:val="20"/>
      <w:szCs w:val="20"/>
    </w:rPr>
  </w:style>
  <w:style w:type="character" w:customStyle="1" w:styleId="normaltextrun">
    <w:name w:val="normaltextrun"/>
    <w:basedOn w:val="Fuentedeprrafopredeter"/>
    <w:rsid w:val="00B6669A"/>
  </w:style>
  <w:style w:type="paragraph" w:customStyle="1" w:styleId="Default">
    <w:name w:val="Default"/>
    <w:rsid w:val="00B6669A"/>
    <w:pPr>
      <w:autoSpaceDE w:val="0"/>
      <w:autoSpaceDN w:val="0"/>
      <w:adjustRightInd w:val="0"/>
      <w:spacing w:after="0" w:line="240" w:lineRule="auto"/>
    </w:pPr>
    <w:rPr>
      <w:rFonts w:ascii="Arial" w:hAnsi="Arial" w:cs="Arial"/>
      <w:color w:val="000000"/>
      <w:sz w:val="24"/>
      <w:szCs w:val="24"/>
    </w:rPr>
  </w:style>
  <w:style w:type="paragraph" w:styleId="Ttulo">
    <w:name w:val="Title"/>
    <w:basedOn w:val="Normal"/>
    <w:next w:val="Normal"/>
    <w:link w:val="TtuloCar"/>
    <w:qFormat/>
    <w:rsid w:val="00DC351B"/>
    <w:pPr>
      <w:framePr w:w="9360" w:hSpace="187" w:vSpace="187" w:wrap="notBeside" w:vAnchor="text" w:hAnchor="page" w:xAlign="center" w:y="1"/>
      <w:jc w:val="center"/>
    </w:pPr>
    <w:rPr>
      <w:kern w:val="28"/>
      <w:sz w:val="48"/>
      <w:szCs w:val="48"/>
      <w:lang w:val="es-ES"/>
    </w:rPr>
  </w:style>
  <w:style w:type="character" w:customStyle="1" w:styleId="TtuloCar">
    <w:name w:val="Título Car"/>
    <w:basedOn w:val="Fuentedeprrafopredeter"/>
    <w:link w:val="Ttulo"/>
    <w:rsid w:val="00DC351B"/>
    <w:rPr>
      <w:rFonts w:ascii="Times New Roman" w:eastAsia="Times New Roman" w:hAnsi="Times New Roman" w:cs="Times New Roman"/>
      <w:kern w:val="28"/>
      <w:sz w:val="48"/>
      <w:szCs w:val="48"/>
      <w:lang w:val="es-ES"/>
    </w:rPr>
  </w:style>
  <w:style w:type="paragraph" w:customStyle="1" w:styleId="IndexTerms">
    <w:name w:val="IndexTerms"/>
    <w:basedOn w:val="Normal"/>
    <w:next w:val="Normal"/>
    <w:rsid w:val="00DC351B"/>
    <w:pPr>
      <w:ind w:firstLine="202"/>
      <w:jc w:val="both"/>
    </w:pPr>
    <w:rPr>
      <w:b/>
      <w:bCs/>
      <w:sz w:val="18"/>
      <w:szCs w:val="18"/>
      <w:lang w:val="es-ES"/>
    </w:rPr>
  </w:style>
  <w:style w:type="paragraph" w:styleId="NormalWeb">
    <w:name w:val="Normal (Web)"/>
    <w:basedOn w:val="Normal"/>
    <w:uiPriority w:val="99"/>
    <w:semiHidden/>
    <w:unhideWhenUsed/>
    <w:rsid w:val="00DC351B"/>
    <w:pPr>
      <w:autoSpaceDE/>
      <w:autoSpaceDN/>
      <w:spacing w:before="100" w:beforeAutospacing="1" w:after="100" w:afterAutospacing="1"/>
    </w:pPr>
    <w:rPr>
      <w:sz w:val="24"/>
      <w:szCs w:val="24"/>
      <w:lang w:val="es-ES" w:eastAsia="es-ES"/>
    </w:rPr>
  </w:style>
  <w:style w:type="character" w:customStyle="1" w:styleId="ff3">
    <w:name w:val="ff3"/>
    <w:basedOn w:val="Fuentedeprrafopredeter"/>
    <w:rsid w:val="00DC351B"/>
  </w:style>
  <w:style w:type="character" w:customStyle="1" w:styleId="ff4">
    <w:name w:val="ff4"/>
    <w:basedOn w:val="Fuentedeprrafopredeter"/>
    <w:rsid w:val="00DC351B"/>
  </w:style>
  <w:style w:type="character" w:customStyle="1" w:styleId="fc1">
    <w:name w:val="fc1"/>
    <w:basedOn w:val="Fuentedeprrafopredeter"/>
    <w:rsid w:val="00DC351B"/>
  </w:style>
  <w:style w:type="character" w:customStyle="1" w:styleId="fc0">
    <w:name w:val="fc0"/>
    <w:basedOn w:val="Fuentedeprrafopredeter"/>
    <w:rsid w:val="00DC351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Servomotor_de_modelismo"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Asi14</b:Tag>
    <b:SourceType>InternetSite</b:SourceType>
    <b:Guid>{7073F72D-E69F-43EF-9C48-6DAC35747D63}</b:Guid>
    <b:InternetSiteTitle>Asi Funciona</b:InternetSiteTitle>
    <b:Year>2014</b:Year>
    <b:Month>Abril</b:Month>
    <b:URL>http://www.asifunciona.com/fisica/af_diodos/af_diodos_1.htm</b:URL>
    <b:RefOrder>2</b:RefOrder>
  </b:Source>
  <b:Source>
    <b:Tag>Fun14</b:Tag>
    <b:SourceType>InternetSite</b:SourceType>
    <b:Guid>{187BBBEB-D6D4-4F43-8BBA-3E83ABB28745}</b:Guid>
    <b:Author>
      <b:Author>
        <b:NameList>
          <b:Person>
            <b:Last>Fundación Wikimedia</b:Last>
            <b:First>Inc</b:First>
          </b:Person>
        </b:NameList>
      </b:Author>
    </b:Author>
    <b:InternetSiteTitle>Wikipedia</b:InternetSiteTitle>
    <b:Year>2014</b:Year>
    <b:Month>Agosto</b:Month>
    <b:URL>http://es.wikipedia.org/wiki/Diodo#Tipos_de_diodo_semiconductor</b:URL>
    <b:RefOrder>1</b:RefOrder>
  </b:Source>
</b:Sources>
</file>

<file path=customXml/itemProps1.xml><?xml version="1.0" encoding="utf-8"?>
<ds:datastoreItem xmlns:ds="http://schemas.openxmlformats.org/officeDocument/2006/customXml" ds:itemID="{2EF3E2FD-65B8-4C95-9481-C66C8C89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2375</Words>
  <Characters>13064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jotabermeouno@hotmail.com</dc:creator>
  <cp:lastModifiedBy>Camilo</cp:lastModifiedBy>
  <cp:revision>3</cp:revision>
  <dcterms:created xsi:type="dcterms:W3CDTF">2016-05-07T07:00:00Z</dcterms:created>
  <dcterms:modified xsi:type="dcterms:W3CDTF">2016-05-07T07:04:00Z</dcterms:modified>
</cp:coreProperties>
</file>